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7A69F" w14:textId="77777777" w:rsidR="00FB0961" w:rsidRDefault="00FB0961" w:rsidP="00FB0961">
      <w:pPr>
        <w:tabs>
          <w:tab w:val="left" w:pos="4050"/>
        </w:tabs>
        <w:spacing w:line="240" w:lineRule="auto"/>
        <w:jc w:val="both"/>
        <w:rPr>
          <w:rFonts w:cstheme="minorHAnsi"/>
          <w:b/>
          <w:sz w:val="28"/>
          <w:szCs w:val="28"/>
        </w:rPr>
      </w:pPr>
      <w:r>
        <w:rPr>
          <w:noProof/>
        </w:rPr>
        <mc:AlternateContent>
          <mc:Choice Requires="wps">
            <w:drawing>
              <wp:anchor distT="0" distB="0" distL="114300" distR="114300" simplePos="0" relativeHeight="251659264" behindDoc="1" locked="0" layoutInCell="1" allowOverlap="1" wp14:anchorId="489A24BC" wp14:editId="5C8029F2">
                <wp:simplePos x="0" y="0"/>
                <wp:positionH relativeFrom="column">
                  <wp:posOffset>3676650</wp:posOffset>
                </wp:positionH>
                <wp:positionV relativeFrom="paragraph">
                  <wp:posOffset>-342900</wp:posOffset>
                </wp:positionV>
                <wp:extent cx="2647950" cy="23050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1D11507" w14:textId="77777777" w:rsidR="0002675D" w:rsidRDefault="0002675D" w:rsidP="00FB0961">
                            <w:pPr>
                              <w:spacing w:after="0" w:line="240" w:lineRule="auto"/>
                              <w:jc w:val="center"/>
                              <w:rPr>
                                <w:b/>
                                <w:sz w:val="28"/>
                                <w:szCs w:val="28"/>
                              </w:rPr>
                            </w:pPr>
                            <w:r>
                              <w:rPr>
                                <w:b/>
                                <w:sz w:val="28"/>
                                <w:szCs w:val="28"/>
                              </w:rPr>
                              <w:t>REPUBLIC OF CAMEROON</w:t>
                            </w:r>
                          </w:p>
                          <w:p w14:paraId="6D206536" w14:textId="77777777" w:rsidR="0002675D" w:rsidRDefault="0002675D" w:rsidP="00FB0961">
                            <w:pPr>
                              <w:spacing w:after="0" w:line="240" w:lineRule="auto"/>
                              <w:jc w:val="center"/>
                              <w:rPr>
                                <w:b/>
                                <w:sz w:val="28"/>
                                <w:szCs w:val="28"/>
                              </w:rPr>
                            </w:pPr>
                            <w:r>
                              <w:rPr>
                                <w:b/>
                                <w:sz w:val="28"/>
                                <w:szCs w:val="28"/>
                              </w:rPr>
                              <w:t>Peace-Work-Fatherland</w:t>
                            </w:r>
                          </w:p>
                          <w:p w14:paraId="0ED7C740" w14:textId="77777777" w:rsidR="0002675D" w:rsidRDefault="0002675D" w:rsidP="00FB0961">
                            <w:pPr>
                              <w:spacing w:after="0" w:line="240" w:lineRule="auto"/>
                              <w:jc w:val="center"/>
                              <w:rPr>
                                <w:b/>
                                <w:sz w:val="28"/>
                                <w:szCs w:val="28"/>
                              </w:rPr>
                            </w:pPr>
                            <w:r>
                              <w:rPr>
                                <w:b/>
                                <w:sz w:val="28"/>
                                <w:szCs w:val="28"/>
                              </w:rPr>
                              <w:t>MINISTER OF HIGHER EDUCATION</w:t>
                            </w:r>
                          </w:p>
                          <w:p w14:paraId="070394D5" w14:textId="77777777" w:rsidR="0002675D" w:rsidRDefault="0002675D" w:rsidP="00FB0961">
                            <w:pPr>
                              <w:spacing w:after="0" w:line="240" w:lineRule="auto"/>
                              <w:jc w:val="center"/>
                              <w:rPr>
                                <w:b/>
                                <w:sz w:val="28"/>
                                <w:szCs w:val="28"/>
                              </w:rPr>
                            </w:pPr>
                          </w:p>
                          <w:p w14:paraId="2F7153CC" w14:textId="77777777" w:rsidR="0002675D" w:rsidRDefault="0002675D" w:rsidP="00FB0961">
                            <w:pPr>
                              <w:spacing w:after="0" w:line="240" w:lineRule="auto"/>
                              <w:jc w:val="center"/>
                              <w:rPr>
                                <w:b/>
                                <w:sz w:val="28"/>
                                <w:szCs w:val="28"/>
                              </w:rPr>
                            </w:pPr>
                            <w:r>
                              <w:rPr>
                                <w:b/>
                                <w:sz w:val="28"/>
                                <w:szCs w:val="28"/>
                              </w:rPr>
                              <w:t>FACULTY OF ENGINEERING</w:t>
                            </w:r>
                          </w:p>
                          <w:p w14:paraId="29A8773A" w14:textId="77777777" w:rsidR="0002675D" w:rsidRDefault="0002675D" w:rsidP="00FB0961">
                            <w:pPr>
                              <w:spacing w:after="0" w:line="240" w:lineRule="auto"/>
                              <w:jc w:val="center"/>
                              <w:rPr>
                                <w:b/>
                                <w:sz w:val="28"/>
                                <w:szCs w:val="28"/>
                              </w:rPr>
                            </w:pPr>
                            <w:r>
                              <w:rPr>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289.5pt;margin-top:-27pt;width:208.5pt;height:1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" fillcolor="white [3201]" strokecolor="white [3212]" strokeweight="2pt">
                <v:textbox>
                  <w:txbxContent>
                    <w:p w14:paraId="21D11507" w14:textId="77777777" w:rsidR="00FB0961" w:rsidRDefault="00FB0961" w:rsidP="00FB0961">
                      <w:pPr>
                        <w:spacing w:after="0" w:line="240" w:lineRule="auto"/>
                        <w:jc w:val="center"/>
                        <w:rPr>
                          <w:b/>
                          <w:sz w:val="28"/>
                          <w:szCs w:val="28"/>
                        </w:rPr>
                      </w:pPr>
                      <w:r>
                        <w:rPr>
                          <w:b/>
                          <w:sz w:val="28"/>
                          <w:szCs w:val="28"/>
                        </w:rPr>
                        <w:t>REPUBLIC OF CAMEROON</w:t>
                      </w:r>
                    </w:p>
                    <w:p w14:paraId="6D206536" w14:textId="77777777" w:rsidR="00FB0961" w:rsidRDefault="00FB0961" w:rsidP="00FB0961">
                      <w:pPr>
                        <w:spacing w:after="0" w:line="240" w:lineRule="auto"/>
                        <w:jc w:val="center"/>
                        <w:rPr>
                          <w:b/>
                          <w:sz w:val="28"/>
                          <w:szCs w:val="28"/>
                        </w:rPr>
                      </w:pPr>
                      <w:r>
                        <w:rPr>
                          <w:b/>
                          <w:sz w:val="28"/>
                          <w:szCs w:val="28"/>
                        </w:rPr>
                        <w:t>Peace-Work-Fatherland</w:t>
                      </w:r>
                    </w:p>
                    <w:p w14:paraId="0ED7C740" w14:textId="77777777" w:rsidR="00FB0961" w:rsidRDefault="00FB0961" w:rsidP="00FB0961">
                      <w:pPr>
                        <w:spacing w:after="0" w:line="240" w:lineRule="auto"/>
                        <w:jc w:val="center"/>
                        <w:rPr>
                          <w:b/>
                          <w:sz w:val="28"/>
                          <w:szCs w:val="28"/>
                        </w:rPr>
                      </w:pPr>
                      <w:r>
                        <w:rPr>
                          <w:b/>
                          <w:sz w:val="28"/>
                          <w:szCs w:val="28"/>
                        </w:rPr>
                        <w:t>MINISTER OF HIGHER EDUCATION</w:t>
                      </w:r>
                    </w:p>
                    <w:p w14:paraId="070394D5" w14:textId="77777777" w:rsidR="00FB0961" w:rsidRDefault="00FB0961" w:rsidP="00FB0961">
                      <w:pPr>
                        <w:spacing w:after="0" w:line="240" w:lineRule="auto"/>
                        <w:jc w:val="center"/>
                        <w:rPr>
                          <w:b/>
                          <w:sz w:val="28"/>
                          <w:szCs w:val="28"/>
                        </w:rPr>
                      </w:pPr>
                    </w:p>
                    <w:p w14:paraId="2F7153CC" w14:textId="77777777" w:rsidR="00FB0961" w:rsidRDefault="00FB0961" w:rsidP="00FB0961">
                      <w:pPr>
                        <w:spacing w:after="0" w:line="240" w:lineRule="auto"/>
                        <w:jc w:val="center"/>
                        <w:rPr>
                          <w:b/>
                          <w:sz w:val="28"/>
                          <w:szCs w:val="28"/>
                        </w:rPr>
                      </w:pPr>
                      <w:r>
                        <w:rPr>
                          <w:b/>
                          <w:sz w:val="28"/>
                          <w:szCs w:val="28"/>
                        </w:rPr>
                        <w:t>FACULTY OF ENGINEERING</w:t>
                      </w:r>
                    </w:p>
                    <w:p w14:paraId="29A8773A" w14:textId="77777777" w:rsidR="00FB0961" w:rsidRDefault="00FB0961" w:rsidP="00FB0961">
                      <w:pPr>
                        <w:spacing w:after="0" w:line="240" w:lineRule="auto"/>
                        <w:jc w:val="center"/>
                        <w:rPr>
                          <w:b/>
                          <w:sz w:val="28"/>
                          <w:szCs w:val="28"/>
                        </w:rPr>
                      </w:pPr>
                      <w:r>
                        <w:rPr>
                          <w:b/>
                          <w:sz w:val="28"/>
                          <w:szCs w:val="28"/>
                        </w:rPr>
                        <w:t xml:space="preserve"> AND TECHNOLOGY</w:t>
                      </w:r>
                    </w:p>
                  </w:txbxContent>
                </v:textbox>
              </v:rect>
            </w:pict>
          </mc:Fallback>
        </mc:AlternateContent>
      </w:r>
      <w:r>
        <w:rPr>
          <w:noProof/>
        </w:rPr>
        <mc:AlternateContent>
          <mc:Choice Requires="wps">
            <w:drawing>
              <wp:anchor distT="0" distB="0" distL="114300" distR="114300" simplePos="0" relativeHeight="251660288" behindDoc="1" locked="0" layoutInCell="1" allowOverlap="1" wp14:anchorId="3BD60719" wp14:editId="1CDB3049">
                <wp:simplePos x="0" y="0"/>
                <wp:positionH relativeFrom="column">
                  <wp:posOffset>-427990</wp:posOffset>
                </wp:positionH>
                <wp:positionV relativeFrom="paragraph">
                  <wp:posOffset>-200025</wp:posOffset>
                </wp:positionV>
                <wp:extent cx="2686050" cy="21621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0354920" w14:textId="77777777" w:rsidR="0002675D" w:rsidRPr="00A922D8" w:rsidRDefault="0002675D" w:rsidP="00FB0961">
                            <w:pPr>
                              <w:spacing w:after="0"/>
                              <w:jc w:val="center"/>
                              <w:rPr>
                                <w:b/>
                                <w:sz w:val="28"/>
                                <w:szCs w:val="28"/>
                                <w:lang w:val="fr-FR"/>
                              </w:rPr>
                            </w:pPr>
                            <w:r w:rsidRPr="00A922D8">
                              <w:rPr>
                                <w:b/>
                                <w:sz w:val="28"/>
                                <w:szCs w:val="28"/>
                                <w:lang w:val="fr-FR"/>
                              </w:rPr>
                              <w:t>REPUBLIQUE DU CAMEROON</w:t>
                            </w:r>
                          </w:p>
                          <w:p w14:paraId="17430753" w14:textId="77777777" w:rsidR="0002675D" w:rsidRPr="00A922D8" w:rsidRDefault="0002675D" w:rsidP="00FB0961">
                            <w:pPr>
                              <w:spacing w:after="0"/>
                              <w:jc w:val="center"/>
                              <w:rPr>
                                <w:b/>
                                <w:sz w:val="28"/>
                                <w:szCs w:val="28"/>
                                <w:lang w:val="fr-FR"/>
                              </w:rPr>
                            </w:pPr>
                            <w:r w:rsidRPr="00A922D8">
                              <w:rPr>
                                <w:b/>
                                <w:sz w:val="28"/>
                                <w:szCs w:val="28"/>
                                <w:lang w:val="fr-FR"/>
                              </w:rPr>
                              <w:t>PAIX-Travail-Patrie</w:t>
                            </w:r>
                          </w:p>
                          <w:p w14:paraId="017CC590" w14:textId="77777777" w:rsidR="0002675D" w:rsidRPr="00A922D8" w:rsidRDefault="0002675D" w:rsidP="00FB0961">
                            <w:pPr>
                              <w:spacing w:after="0"/>
                              <w:jc w:val="center"/>
                              <w:rPr>
                                <w:b/>
                                <w:sz w:val="28"/>
                                <w:szCs w:val="28"/>
                                <w:lang w:val="fr-FR"/>
                              </w:rPr>
                            </w:pPr>
                            <w:r w:rsidRPr="00A922D8">
                              <w:rPr>
                                <w:b/>
                                <w:sz w:val="28"/>
                                <w:szCs w:val="28"/>
                                <w:lang w:val="fr-FR"/>
                              </w:rPr>
                              <w:t>MINISTRE DE L’ENSEIGNEMENT SUPERIEUR</w:t>
                            </w:r>
                          </w:p>
                          <w:p w14:paraId="2AB3CEF5" w14:textId="77777777" w:rsidR="0002675D" w:rsidRPr="00A922D8" w:rsidRDefault="0002675D" w:rsidP="00FB0961">
                            <w:pPr>
                              <w:spacing w:after="0"/>
                              <w:jc w:val="center"/>
                              <w:rPr>
                                <w:b/>
                                <w:sz w:val="28"/>
                                <w:szCs w:val="28"/>
                                <w:lang w:val="fr-FR"/>
                              </w:rPr>
                            </w:pPr>
                          </w:p>
                          <w:p w14:paraId="4F174807" w14:textId="77777777" w:rsidR="0002675D" w:rsidRPr="00A922D8" w:rsidRDefault="0002675D" w:rsidP="00FB0961">
                            <w:pPr>
                              <w:spacing w:after="0"/>
                              <w:jc w:val="center"/>
                              <w:rPr>
                                <w:b/>
                                <w:sz w:val="28"/>
                                <w:szCs w:val="28"/>
                                <w:lang w:val="fr-FR"/>
                              </w:rPr>
                            </w:pPr>
                            <w:r w:rsidRPr="00A922D8">
                              <w:rPr>
                                <w:b/>
                                <w:sz w:val="28"/>
                                <w:szCs w:val="28"/>
                                <w:lang w:val="fr-FR"/>
                              </w:rPr>
                              <w:t>FACULTE DE L’ENGINERIE</w:t>
                            </w:r>
                          </w:p>
                          <w:p w14:paraId="4B3326CF" w14:textId="77777777" w:rsidR="0002675D" w:rsidRDefault="0002675D" w:rsidP="00FB0961">
                            <w:pPr>
                              <w:spacing w:after="0"/>
                              <w:jc w:val="center"/>
                              <w:rPr>
                                <w:b/>
                                <w:sz w:val="28"/>
                                <w:szCs w:val="28"/>
                              </w:rPr>
                            </w:pPr>
                            <w:r w:rsidRPr="00A922D8">
                              <w:rPr>
                                <w:b/>
                                <w:sz w:val="28"/>
                                <w:szCs w:val="28"/>
                                <w:lang w:val="fr-FR"/>
                              </w:rPr>
                              <w:t xml:space="preserve"> </w:t>
                            </w:r>
                            <w:r>
                              <w:rPr>
                                <w:b/>
                                <w:sz w:val="28"/>
                                <w:szCs w:val="28"/>
                              </w:rPr>
                              <w:t>ET TECHGNOLOGIE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left:0;text-align:left;margin-left:-33.7pt;margin-top:-15.75pt;width:211.5pt;height:17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" fillcolor="white [3201]" strokecolor="white [3212]" strokeweight="2pt">
                <v:textbox>
                  <w:txbxContent>
                    <w:p w14:paraId="00354920" w14:textId="77777777" w:rsidR="00FB0961" w:rsidRPr="00A922D8" w:rsidRDefault="00FB0961" w:rsidP="00FB0961">
                      <w:pPr>
                        <w:spacing w:after="0"/>
                        <w:jc w:val="center"/>
                        <w:rPr>
                          <w:b/>
                          <w:sz w:val="28"/>
                          <w:szCs w:val="28"/>
                          <w:lang w:val="fr-FR"/>
                        </w:rPr>
                      </w:pPr>
                      <w:r w:rsidRPr="00A922D8">
                        <w:rPr>
                          <w:b/>
                          <w:sz w:val="28"/>
                          <w:szCs w:val="28"/>
                          <w:lang w:val="fr-FR"/>
                        </w:rPr>
                        <w:t>REPUBLIQUE DU CAMEROON</w:t>
                      </w:r>
                    </w:p>
                    <w:p w14:paraId="17430753" w14:textId="77777777" w:rsidR="00FB0961" w:rsidRPr="00A922D8" w:rsidRDefault="00FB0961" w:rsidP="00FB0961">
                      <w:pPr>
                        <w:spacing w:after="0"/>
                        <w:jc w:val="center"/>
                        <w:rPr>
                          <w:b/>
                          <w:sz w:val="28"/>
                          <w:szCs w:val="28"/>
                          <w:lang w:val="fr-FR"/>
                        </w:rPr>
                      </w:pPr>
                      <w:r w:rsidRPr="00A922D8">
                        <w:rPr>
                          <w:b/>
                          <w:sz w:val="28"/>
                          <w:szCs w:val="28"/>
                          <w:lang w:val="fr-FR"/>
                        </w:rPr>
                        <w:t>PAIX-Travail-Patrie</w:t>
                      </w:r>
                    </w:p>
                    <w:p w14:paraId="017CC590" w14:textId="77777777" w:rsidR="00FB0961" w:rsidRPr="00A922D8" w:rsidRDefault="00FB0961" w:rsidP="00FB0961">
                      <w:pPr>
                        <w:spacing w:after="0"/>
                        <w:jc w:val="center"/>
                        <w:rPr>
                          <w:b/>
                          <w:sz w:val="28"/>
                          <w:szCs w:val="28"/>
                          <w:lang w:val="fr-FR"/>
                        </w:rPr>
                      </w:pPr>
                      <w:r w:rsidRPr="00A922D8">
                        <w:rPr>
                          <w:b/>
                          <w:sz w:val="28"/>
                          <w:szCs w:val="28"/>
                          <w:lang w:val="fr-FR"/>
                        </w:rPr>
                        <w:t>MINISTRE DE L’ENSEIGNEMENT SUPERIEUR</w:t>
                      </w:r>
                    </w:p>
                    <w:p w14:paraId="2AB3CEF5" w14:textId="77777777" w:rsidR="00FB0961" w:rsidRPr="00A922D8" w:rsidRDefault="00FB0961" w:rsidP="00FB0961">
                      <w:pPr>
                        <w:spacing w:after="0"/>
                        <w:jc w:val="center"/>
                        <w:rPr>
                          <w:b/>
                          <w:sz w:val="28"/>
                          <w:szCs w:val="28"/>
                          <w:lang w:val="fr-FR"/>
                        </w:rPr>
                      </w:pPr>
                    </w:p>
                    <w:p w14:paraId="4F174807" w14:textId="77777777" w:rsidR="00FB0961" w:rsidRPr="00A922D8" w:rsidRDefault="00FB0961" w:rsidP="00FB0961">
                      <w:pPr>
                        <w:spacing w:after="0"/>
                        <w:jc w:val="center"/>
                        <w:rPr>
                          <w:b/>
                          <w:sz w:val="28"/>
                          <w:szCs w:val="28"/>
                          <w:lang w:val="fr-FR"/>
                        </w:rPr>
                      </w:pPr>
                      <w:r w:rsidRPr="00A922D8">
                        <w:rPr>
                          <w:b/>
                          <w:sz w:val="28"/>
                          <w:szCs w:val="28"/>
                          <w:lang w:val="fr-FR"/>
                        </w:rPr>
                        <w:t>FACULTE DE L’ENGINERIE</w:t>
                      </w:r>
                    </w:p>
                    <w:p w14:paraId="4B3326CF" w14:textId="77777777" w:rsidR="00FB0961" w:rsidRDefault="00FB0961" w:rsidP="00FB0961">
                      <w:pPr>
                        <w:spacing w:after="0"/>
                        <w:jc w:val="center"/>
                        <w:rPr>
                          <w:b/>
                          <w:sz w:val="28"/>
                          <w:szCs w:val="28"/>
                        </w:rPr>
                      </w:pPr>
                      <w:r w:rsidRPr="00A922D8">
                        <w:rPr>
                          <w:b/>
                          <w:sz w:val="28"/>
                          <w:szCs w:val="28"/>
                          <w:lang w:val="fr-FR"/>
                        </w:rPr>
                        <w:t xml:space="preserve"> </w:t>
                      </w:r>
                      <w:r>
                        <w:rPr>
                          <w:b/>
                          <w:sz w:val="28"/>
                          <w:szCs w:val="28"/>
                        </w:rPr>
                        <w:t>ET TECHGNOLOGIE</w:t>
                      </w:r>
                    </w:p>
                  </w:txbxContent>
                </v:textbox>
              </v:rect>
            </w:pict>
          </mc:Fallback>
        </mc:AlternateContent>
      </w:r>
      <w:r>
        <w:rPr>
          <w:noProof/>
        </w:rPr>
        <w:drawing>
          <wp:anchor distT="0" distB="0" distL="114300" distR="114300" simplePos="0" relativeHeight="251661312" behindDoc="1" locked="0" layoutInCell="1" allowOverlap="1" wp14:anchorId="1FD83112" wp14:editId="43DF3D21">
            <wp:simplePos x="0" y="0"/>
            <wp:positionH relativeFrom="column">
              <wp:posOffset>2105025</wp:posOffset>
            </wp:positionH>
            <wp:positionV relativeFrom="paragraph">
              <wp:posOffset>-57150</wp:posOffset>
            </wp:positionV>
            <wp:extent cx="1715135" cy="16478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3086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5135" cy="1647825"/>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b/>
          <w:sz w:val="28"/>
          <w:szCs w:val="28"/>
        </w:rPr>
        <w:t xml:space="preserve">        </w:t>
      </w:r>
      <w:r>
        <w:rPr>
          <w:rFonts w:cstheme="minorHAnsi"/>
          <w:b/>
          <w:sz w:val="28"/>
          <w:szCs w:val="28"/>
        </w:rPr>
        <w:tab/>
      </w:r>
    </w:p>
    <w:p w14:paraId="194FE041" w14:textId="77777777" w:rsidR="00FB0961" w:rsidRDefault="00FB0961" w:rsidP="00FB0961">
      <w:pPr>
        <w:spacing w:line="240" w:lineRule="auto"/>
        <w:ind w:firstLine="720"/>
        <w:jc w:val="center"/>
        <w:rPr>
          <w:rFonts w:cstheme="minorHAnsi"/>
          <w:b/>
          <w:sz w:val="28"/>
          <w:szCs w:val="28"/>
        </w:rPr>
      </w:pPr>
    </w:p>
    <w:p w14:paraId="285AE3D3" w14:textId="77777777" w:rsidR="00FB0961" w:rsidRDefault="00FB0961" w:rsidP="00FB0961">
      <w:pPr>
        <w:spacing w:line="240" w:lineRule="auto"/>
        <w:jc w:val="both"/>
        <w:rPr>
          <w:rFonts w:cstheme="minorHAnsi"/>
          <w:b/>
          <w:sz w:val="28"/>
          <w:szCs w:val="28"/>
        </w:rPr>
      </w:pPr>
    </w:p>
    <w:p w14:paraId="41E2D0B2" w14:textId="77777777" w:rsidR="00FB0961" w:rsidRDefault="00FB0961" w:rsidP="00FB0961">
      <w:pPr>
        <w:tabs>
          <w:tab w:val="center" w:pos="4680"/>
        </w:tabs>
        <w:spacing w:line="240" w:lineRule="auto"/>
        <w:jc w:val="both"/>
        <w:rPr>
          <w:rFonts w:cstheme="minorHAnsi"/>
          <w:b/>
          <w:i/>
          <w:iCs/>
          <w:sz w:val="28"/>
          <w:szCs w:val="28"/>
        </w:rPr>
      </w:pPr>
      <w:r>
        <w:rPr>
          <w:rFonts w:cstheme="minorHAnsi"/>
          <w:b/>
          <w:i/>
          <w:iCs/>
          <w:sz w:val="28"/>
          <w:szCs w:val="28"/>
        </w:rPr>
        <w:t xml:space="preserve">                                        </w:t>
      </w:r>
      <w:r>
        <w:rPr>
          <w:rFonts w:cstheme="minorHAnsi"/>
          <w:b/>
          <w:i/>
          <w:iCs/>
          <w:sz w:val="28"/>
          <w:szCs w:val="28"/>
        </w:rPr>
        <w:tab/>
      </w:r>
    </w:p>
    <w:p w14:paraId="356D1B99" w14:textId="77777777" w:rsidR="00FB0961" w:rsidRDefault="00FB0961" w:rsidP="00FB0961">
      <w:pPr>
        <w:spacing w:line="240" w:lineRule="auto"/>
        <w:jc w:val="both"/>
        <w:rPr>
          <w:rFonts w:cstheme="minorHAnsi"/>
          <w:b/>
          <w:i/>
          <w:iCs/>
          <w:sz w:val="28"/>
          <w:szCs w:val="28"/>
        </w:rPr>
      </w:pPr>
      <w:r>
        <w:rPr>
          <w:rFonts w:cstheme="minorHAnsi"/>
          <w:b/>
          <w:i/>
          <w:iCs/>
          <w:sz w:val="28"/>
          <w:szCs w:val="28"/>
        </w:rPr>
        <w:t xml:space="preserve">                                  </w:t>
      </w:r>
    </w:p>
    <w:p w14:paraId="35C89BBE" w14:textId="77777777" w:rsidR="00FB0961" w:rsidRDefault="00FB0961" w:rsidP="00FB0961">
      <w:pPr>
        <w:tabs>
          <w:tab w:val="left" w:pos="8325"/>
        </w:tabs>
        <w:spacing w:line="240" w:lineRule="auto"/>
        <w:jc w:val="both"/>
        <w:rPr>
          <w:rFonts w:cstheme="minorHAnsi"/>
          <w:b/>
          <w:i/>
          <w:iCs/>
          <w:sz w:val="28"/>
          <w:szCs w:val="28"/>
        </w:rPr>
      </w:pPr>
      <w:r>
        <w:rPr>
          <w:rFonts w:cstheme="minorHAnsi"/>
          <w:b/>
          <w:i/>
          <w:iCs/>
          <w:sz w:val="28"/>
          <w:szCs w:val="28"/>
        </w:rPr>
        <w:tab/>
      </w:r>
    </w:p>
    <w:p w14:paraId="6C0B95B9" w14:textId="77777777" w:rsidR="00FB0961" w:rsidRDefault="00FB0961" w:rsidP="00FB0961">
      <w:pPr>
        <w:spacing w:line="240" w:lineRule="auto"/>
        <w:jc w:val="both"/>
        <w:rPr>
          <w:rFonts w:cstheme="minorHAnsi"/>
          <w:b/>
          <w:i/>
          <w:iCs/>
          <w:sz w:val="28"/>
          <w:szCs w:val="28"/>
        </w:rPr>
      </w:pPr>
      <w:r>
        <w:rPr>
          <w:rFonts w:cstheme="minorHAnsi"/>
          <w:b/>
          <w:i/>
          <w:iCs/>
          <w:sz w:val="28"/>
          <w:szCs w:val="28"/>
        </w:rPr>
        <w:t xml:space="preserve">********************** </w:t>
      </w:r>
      <w:r>
        <w:rPr>
          <w:rFonts w:cstheme="minorHAnsi"/>
          <w:b/>
          <w:iCs/>
          <w:sz w:val="28"/>
          <w:szCs w:val="28"/>
        </w:rPr>
        <w:t>UNIVERSITY OF BUEA</w:t>
      </w:r>
      <w:r>
        <w:rPr>
          <w:rFonts w:cstheme="minorHAnsi"/>
          <w:b/>
          <w:i/>
          <w:iCs/>
          <w:sz w:val="28"/>
          <w:szCs w:val="28"/>
        </w:rPr>
        <w:t xml:space="preserve"> *************************</w:t>
      </w:r>
    </w:p>
    <w:p w14:paraId="137BC1E9" w14:textId="77777777" w:rsidR="00FB0961" w:rsidRDefault="00FB0961" w:rsidP="00FB0961">
      <w:pPr>
        <w:jc w:val="center"/>
        <w:rPr>
          <w:rFonts w:cstheme="minorHAnsi"/>
          <w:b/>
          <w:sz w:val="36"/>
          <w:szCs w:val="36"/>
        </w:rPr>
      </w:pPr>
    </w:p>
    <w:p w14:paraId="0DCACA1C" w14:textId="77777777" w:rsidR="00FB0961" w:rsidRDefault="00FB0961" w:rsidP="00FB0961">
      <w:pPr>
        <w:jc w:val="center"/>
        <w:rPr>
          <w:rFonts w:cstheme="minorHAnsi"/>
          <w:sz w:val="36"/>
          <w:szCs w:val="36"/>
        </w:rPr>
      </w:pPr>
      <w:r>
        <w:rPr>
          <w:rFonts w:cstheme="minorHAnsi"/>
          <w:b/>
          <w:sz w:val="36"/>
          <w:szCs w:val="36"/>
        </w:rPr>
        <w:t>DEPARTMENT OF COMPUTER ENGINEERING</w:t>
      </w:r>
    </w:p>
    <w:p w14:paraId="37B84C12" w14:textId="77777777" w:rsidR="00FB0961" w:rsidRDefault="00FB0961" w:rsidP="00FB0961">
      <w:pPr>
        <w:jc w:val="center"/>
        <w:rPr>
          <w:rFonts w:cstheme="minorHAnsi"/>
          <w:b/>
          <w:sz w:val="36"/>
          <w:szCs w:val="36"/>
        </w:rPr>
      </w:pPr>
      <w:r>
        <w:rPr>
          <w:rFonts w:cstheme="minorHAnsi"/>
          <w:b/>
          <w:sz w:val="36"/>
          <w:szCs w:val="36"/>
        </w:rPr>
        <w:t xml:space="preserve">COURSE:  </w:t>
      </w:r>
      <w:r>
        <w:rPr>
          <w:b/>
          <w:bCs/>
          <w:color w:val="000000"/>
          <w:sz w:val="36"/>
          <w:szCs w:val="36"/>
        </w:rPr>
        <w:t>INTERNET PROGRAMMING AND MOBILE APPLICATIONS</w:t>
      </w:r>
    </w:p>
    <w:p w14:paraId="344B1559" w14:textId="77777777" w:rsidR="00FB0961" w:rsidRDefault="00FB0961" w:rsidP="00FB0961">
      <w:pPr>
        <w:jc w:val="center"/>
        <w:rPr>
          <w:rFonts w:cstheme="minorHAnsi"/>
          <w:b/>
          <w:sz w:val="36"/>
          <w:szCs w:val="36"/>
        </w:rPr>
      </w:pPr>
      <w:r>
        <w:rPr>
          <w:rFonts w:cstheme="minorHAnsi"/>
          <w:b/>
          <w:sz w:val="36"/>
          <w:szCs w:val="36"/>
        </w:rPr>
        <w:t>COURSE CODE: CEF 440</w:t>
      </w:r>
    </w:p>
    <w:p w14:paraId="3F7EC3C2" w14:textId="77777777" w:rsidR="00FB0961" w:rsidRDefault="00FB0961" w:rsidP="00FB0961">
      <w:pPr>
        <w:rPr>
          <w:rFonts w:cstheme="minorHAnsi"/>
          <w:b/>
          <w:sz w:val="32"/>
          <w:szCs w:val="32"/>
        </w:rPr>
      </w:pPr>
      <w:r>
        <w:rPr>
          <w:noProof/>
        </w:rPr>
        <mc:AlternateContent>
          <mc:Choice Requires="wps">
            <w:drawing>
              <wp:anchor distT="0" distB="0" distL="114300" distR="114300" simplePos="0" relativeHeight="251662336" behindDoc="0" locked="0" layoutInCell="1" allowOverlap="1" wp14:anchorId="663900AA" wp14:editId="33DB6641">
                <wp:simplePos x="0" y="0"/>
                <wp:positionH relativeFrom="margin">
                  <wp:posOffset>152400</wp:posOffset>
                </wp:positionH>
                <wp:positionV relativeFrom="paragraph">
                  <wp:posOffset>243840</wp:posOffset>
                </wp:positionV>
                <wp:extent cx="5624195" cy="1520190"/>
                <wp:effectExtent l="0" t="0" r="14605" b="22860"/>
                <wp:wrapNone/>
                <wp:docPr id="7" name="Round Diagonal Corner Rectangle 7"/>
                <wp:cNvGraphicFramePr/>
                <a:graphic xmlns:a="http://schemas.openxmlformats.org/drawingml/2006/main">
                  <a:graphicData uri="http://schemas.microsoft.com/office/word/2010/wordprocessingShape">
                    <wps:wsp>
                      <wps:cNvSpPr/>
                      <wps:spPr>
                        <a:xfrm>
                          <a:off x="0" y="0"/>
                          <a:ext cx="5624195" cy="152019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520A2D" w14:textId="77777777" w:rsidR="0002675D" w:rsidRPr="0093008A" w:rsidRDefault="0002675D" w:rsidP="00FB0961">
                            <w:pPr>
                              <w:jc w:val="center"/>
                              <w:rPr>
                                <w:sz w:val="36"/>
                                <w:szCs w:val="36"/>
                                <w:lang w:val="en-GB"/>
                              </w:rPr>
                            </w:pPr>
                            <w:r>
                              <w:rPr>
                                <w:b/>
                                <w:noProof/>
                                <w:color w:val="FFFFFF"/>
                                <w:sz w:val="36"/>
                                <w:szCs w:val="36"/>
                                <w:lang w:val="en-GB"/>
                              </w:rPr>
                              <w:t>TASK 4: SYSTEM MODELING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7" o:spid="_x0000_s1028" style="position:absolute;margin-left:12pt;margin-top:19.2pt;width:442.85pt;height:119.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624195,15201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" adj="-11796480,,5400" path="m253370,l5624195,r,l5624195,1266820v,139932,-113438,253370,-253370,253370l,1520190r,l,253370c,113438,113438,,253370,xe" fillcolor="#4f81bd [3204]" strokecolor="#243f60 [1604]" strokeweight="2pt">
                <v:stroke joinstyle="miter"/>
                <v:formulas/>
                <v:path arrowok="t" o:connecttype="custom" o:connectlocs="253370,0;5624195,0;5624195,0;5624195,1266820;5370825,1520190;0,1520190;0,1520190;0,253370;253370,0" o:connectangles="0,0,0,0,0,0,0,0,0" textboxrect="0,0,5624195,1520190"/>
                <v:textbox>
                  <w:txbxContent>
                    <w:p w14:paraId="25520A2D" w14:textId="77777777" w:rsidR="00FB0961" w:rsidRPr="0093008A" w:rsidRDefault="00FB0961" w:rsidP="00FB0961">
                      <w:pPr>
                        <w:jc w:val="center"/>
                        <w:rPr>
                          <w:sz w:val="36"/>
                          <w:szCs w:val="36"/>
                          <w:lang w:val="en-GB"/>
                        </w:rPr>
                      </w:pPr>
                      <w:r>
                        <w:rPr>
                          <w:b/>
                          <w:noProof/>
                          <w:color w:val="FFFFFF"/>
                          <w:sz w:val="36"/>
                          <w:szCs w:val="36"/>
                          <w:lang w:val="en-GB"/>
                        </w:rPr>
                        <w:t>TASK 4: SYSTEM MODELING AND DESIGN</w:t>
                      </w:r>
                    </w:p>
                  </w:txbxContent>
                </v:textbox>
                <w10:wrap anchorx="margin"/>
              </v:shape>
            </w:pict>
          </mc:Fallback>
        </mc:AlternateContent>
      </w:r>
    </w:p>
    <w:p w14:paraId="7D28CDCD" w14:textId="77777777" w:rsidR="00FB0961" w:rsidRDefault="00FB0961" w:rsidP="00FB0961">
      <w:pPr>
        <w:jc w:val="center"/>
        <w:rPr>
          <w:rFonts w:cstheme="minorHAnsi"/>
          <w:b/>
          <w:sz w:val="32"/>
          <w:szCs w:val="32"/>
        </w:rPr>
      </w:pPr>
    </w:p>
    <w:p w14:paraId="216C39FF" w14:textId="77777777" w:rsidR="00FB0961" w:rsidRDefault="00FB0961" w:rsidP="00FB0961">
      <w:pPr>
        <w:jc w:val="center"/>
        <w:rPr>
          <w:rFonts w:cstheme="minorHAnsi"/>
          <w:b/>
          <w:sz w:val="32"/>
          <w:szCs w:val="32"/>
        </w:rPr>
      </w:pPr>
    </w:p>
    <w:p w14:paraId="4FF99D50" w14:textId="77777777" w:rsidR="00FB0961" w:rsidRDefault="00FB0961" w:rsidP="00FB0961">
      <w:pPr>
        <w:rPr>
          <w:rFonts w:cstheme="minorHAnsi"/>
          <w:sz w:val="28"/>
          <w:szCs w:val="28"/>
        </w:rPr>
      </w:pPr>
    </w:p>
    <w:p w14:paraId="3614F050" w14:textId="77777777" w:rsidR="00FB0961" w:rsidRDefault="00FB0961" w:rsidP="00FB0961">
      <w:pPr>
        <w:rPr>
          <w:b/>
          <w:bCs/>
          <w:color w:val="000000"/>
          <w:sz w:val="32"/>
          <w:szCs w:val="32"/>
        </w:rPr>
      </w:pPr>
    </w:p>
    <w:p w14:paraId="5C53F644" w14:textId="77777777" w:rsidR="00FB0961" w:rsidRDefault="00FB0961" w:rsidP="00FB0961">
      <w:pPr>
        <w:jc w:val="center"/>
        <w:rPr>
          <w:rFonts w:cstheme="minorHAnsi"/>
          <w:b/>
          <w:sz w:val="32"/>
          <w:szCs w:val="32"/>
        </w:rPr>
      </w:pPr>
    </w:p>
    <w:p w14:paraId="1C1B7A4D" w14:textId="77777777" w:rsidR="00FB0961" w:rsidRDefault="00FB0961" w:rsidP="00FB0961">
      <w:pPr>
        <w:jc w:val="center"/>
        <w:rPr>
          <w:b/>
          <w:bCs/>
          <w:color w:val="000000"/>
          <w:sz w:val="32"/>
          <w:szCs w:val="32"/>
        </w:rPr>
      </w:pPr>
      <w:r>
        <w:rPr>
          <w:rFonts w:cstheme="minorHAnsi"/>
          <w:b/>
          <w:sz w:val="32"/>
          <w:szCs w:val="32"/>
        </w:rPr>
        <w:t>Facilitator:</w:t>
      </w:r>
      <w:r>
        <w:rPr>
          <w:rFonts w:ascii="CIDFont+F2" w:hAnsi="CIDFont+F2"/>
          <w:b/>
          <w:bCs/>
          <w:color w:val="000000"/>
          <w:sz w:val="32"/>
          <w:szCs w:val="32"/>
        </w:rPr>
        <w:t xml:space="preserve"> </w:t>
      </w:r>
      <w:r>
        <w:rPr>
          <w:b/>
          <w:bCs/>
          <w:color w:val="000000"/>
          <w:sz w:val="32"/>
          <w:szCs w:val="32"/>
        </w:rPr>
        <w:t xml:space="preserve">Dr. Valery </w:t>
      </w:r>
      <w:proofErr w:type="spellStart"/>
      <w:r>
        <w:rPr>
          <w:b/>
          <w:bCs/>
          <w:color w:val="000000"/>
          <w:sz w:val="32"/>
          <w:szCs w:val="32"/>
        </w:rPr>
        <w:t>Nkemeni</w:t>
      </w:r>
      <w:proofErr w:type="spellEnd"/>
    </w:p>
    <w:p w14:paraId="652FAF84" w14:textId="77777777" w:rsidR="00FB0961" w:rsidRDefault="00FB0961" w:rsidP="00FB0961">
      <w:pPr>
        <w:jc w:val="center"/>
        <w:rPr>
          <w:b/>
          <w:bCs/>
          <w:color w:val="000000"/>
          <w:sz w:val="32"/>
          <w:szCs w:val="32"/>
        </w:rPr>
      </w:pPr>
    </w:p>
    <w:p w14:paraId="716D4918" w14:textId="77777777" w:rsidR="00FB0961" w:rsidRPr="00A922D8" w:rsidRDefault="00FB0961" w:rsidP="00FB0961">
      <w:pPr>
        <w:rPr>
          <w:rStyle w:val="Strong"/>
          <w:rFonts w:cstheme="minorHAnsi"/>
          <w:bCs w:val="0"/>
          <w:sz w:val="28"/>
          <w:szCs w:val="28"/>
        </w:rPr>
      </w:pPr>
      <w:r>
        <w:rPr>
          <w:b/>
          <w:sz w:val="28"/>
          <w:szCs w:val="28"/>
        </w:rPr>
        <w:t xml:space="preserve">                                                  </w:t>
      </w:r>
      <w:r>
        <w:rPr>
          <w:rFonts w:cstheme="minorHAnsi"/>
          <w:b/>
          <w:sz w:val="28"/>
          <w:szCs w:val="28"/>
        </w:rPr>
        <w:t>Academic year 2023/2024</w:t>
      </w:r>
      <w:r>
        <w:rPr>
          <w:rStyle w:val="Strong"/>
          <w:rFonts w:cstheme="minorHAnsi"/>
          <w:color w:val="303030"/>
          <w:sz w:val="27"/>
          <w:szCs w:val="27"/>
          <w:bdr w:val="none" w:sz="0" w:space="0" w:color="auto" w:frame="1"/>
          <w:shd w:val="clear" w:color="auto" w:fill="FFFFFF"/>
        </w:rPr>
        <w:br w:type="page"/>
      </w:r>
    </w:p>
    <w:sdt>
      <w:sdtPr>
        <w:rPr>
          <w:color w:val="4F81BD" w:themeColor="accent1"/>
        </w:rPr>
        <w:id w:val="134232565"/>
        <w:docPartObj>
          <w:docPartGallery w:val="Cover Pages"/>
          <w:docPartUnique/>
        </w:docPartObj>
      </w:sdtPr>
      <w:sdtContent>
        <w:p w14:paraId="089A1E60" w14:textId="77777777" w:rsidR="00FB0961" w:rsidRPr="00FB26E0" w:rsidRDefault="00FB0961" w:rsidP="00FB0961">
          <w:pPr>
            <w:jc w:val="center"/>
            <w:rPr>
              <w:b/>
              <w:bCs/>
              <w:color w:val="000000"/>
              <w:sz w:val="32"/>
              <w:szCs w:val="32"/>
            </w:rPr>
          </w:pPr>
          <w:r>
            <w:rPr>
              <w:b/>
              <w:bCs/>
              <w:color w:val="000000"/>
              <w:sz w:val="32"/>
              <w:szCs w:val="32"/>
            </w:rPr>
            <w:t xml:space="preserve"> </w:t>
          </w:r>
          <w:r>
            <w:rPr>
              <w:b/>
              <w:bCs/>
              <w:sz w:val="28"/>
              <w:szCs w:val="28"/>
              <w:u w:val="single"/>
            </w:rPr>
            <w:t>GROUP MEMBERS</w:t>
          </w:r>
        </w:p>
        <w:p w14:paraId="1B8BF7B5" w14:textId="77777777" w:rsidR="00FB0961" w:rsidRDefault="00FB0961" w:rsidP="00FB0961">
          <w:pPr>
            <w:ind w:left="2880" w:firstLine="720"/>
            <w:rPr>
              <w:b/>
              <w:bCs/>
              <w:sz w:val="28"/>
              <w:szCs w:val="28"/>
              <w:u w:val="single"/>
            </w:rPr>
          </w:pPr>
        </w:p>
        <w:p w14:paraId="63AAA262" w14:textId="77777777" w:rsidR="00FB0961" w:rsidRDefault="0002675D" w:rsidP="00FB0961">
          <w:pPr>
            <w:ind w:left="2880" w:firstLine="720"/>
            <w:rPr>
              <w:b/>
              <w:bCs/>
              <w:sz w:val="28"/>
              <w:szCs w:val="28"/>
              <w:u w:val="single"/>
            </w:rPr>
          </w:pPr>
        </w:p>
      </w:sdtContent>
    </w:sdt>
    <w:tbl>
      <w:tblPr>
        <w:tblStyle w:val="TableGrid"/>
        <w:tblW w:w="8981" w:type="dxa"/>
        <w:tblInd w:w="14" w:type="dxa"/>
        <w:tblCellMar>
          <w:top w:w="108" w:type="dxa"/>
          <w:left w:w="108" w:type="dxa"/>
          <w:right w:w="115" w:type="dxa"/>
        </w:tblCellMar>
        <w:tblLook w:val="04A0" w:firstRow="1" w:lastRow="0" w:firstColumn="1" w:lastColumn="0" w:noHBand="0" w:noVBand="1"/>
      </w:tblPr>
      <w:tblGrid>
        <w:gridCol w:w="791"/>
        <w:gridCol w:w="4230"/>
        <w:gridCol w:w="3960"/>
      </w:tblGrid>
      <w:tr w:rsidR="00FB0961" w14:paraId="01AE7821" w14:textId="77777777" w:rsidTr="0002675D">
        <w:trPr>
          <w:trHeight w:val="351"/>
        </w:trPr>
        <w:tc>
          <w:tcPr>
            <w:tcW w:w="791" w:type="dxa"/>
            <w:tcBorders>
              <w:top w:val="single" w:sz="4" w:space="0" w:color="000000"/>
              <w:left w:val="single" w:sz="4" w:space="0" w:color="000000"/>
              <w:bottom w:val="single" w:sz="4" w:space="0" w:color="000000"/>
              <w:right w:val="single" w:sz="4" w:space="0" w:color="000000"/>
            </w:tcBorders>
            <w:hideMark/>
          </w:tcPr>
          <w:p w14:paraId="24247C52" w14:textId="77777777" w:rsidR="00FB0961" w:rsidRDefault="00FB0961" w:rsidP="0002675D">
            <w:pPr>
              <w:ind w:left="108"/>
            </w:pPr>
            <w:r>
              <w:t>S/N</w:t>
            </w:r>
          </w:p>
        </w:tc>
        <w:tc>
          <w:tcPr>
            <w:tcW w:w="4230" w:type="dxa"/>
            <w:tcBorders>
              <w:top w:val="single" w:sz="4" w:space="0" w:color="000000"/>
              <w:left w:val="single" w:sz="4" w:space="0" w:color="000000"/>
              <w:bottom w:val="single" w:sz="4" w:space="0" w:color="000000"/>
              <w:right w:val="single" w:sz="4" w:space="0" w:color="000000"/>
            </w:tcBorders>
            <w:hideMark/>
          </w:tcPr>
          <w:p w14:paraId="26C20CCA" w14:textId="77777777" w:rsidR="00FB0961" w:rsidRDefault="00FB0961" w:rsidP="0002675D">
            <w:pPr>
              <w:ind w:left="10"/>
              <w:jc w:val="center"/>
            </w:pPr>
            <w:r>
              <w:rPr>
                <w:b/>
              </w:rPr>
              <w:t xml:space="preserve">Name </w:t>
            </w:r>
            <w:r>
              <w:t xml:space="preserve"> </w:t>
            </w:r>
          </w:p>
        </w:tc>
        <w:tc>
          <w:tcPr>
            <w:tcW w:w="3960" w:type="dxa"/>
            <w:tcBorders>
              <w:top w:val="single" w:sz="4" w:space="0" w:color="000000"/>
              <w:left w:val="single" w:sz="4" w:space="0" w:color="000000"/>
              <w:bottom w:val="single" w:sz="4" w:space="0" w:color="000000"/>
              <w:right w:val="single" w:sz="4" w:space="0" w:color="000000"/>
            </w:tcBorders>
            <w:hideMark/>
          </w:tcPr>
          <w:p w14:paraId="7D71614B" w14:textId="77777777" w:rsidR="00FB0961" w:rsidRDefault="00FB0961" w:rsidP="0002675D">
            <w:pPr>
              <w:ind w:left="3"/>
              <w:jc w:val="center"/>
            </w:pPr>
            <w:proofErr w:type="spellStart"/>
            <w:r>
              <w:t>Matricule</w:t>
            </w:r>
            <w:proofErr w:type="spellEnd"/>
            <w:r>
              <w:t xml:space="preserve"> Number</w:t>
            </w:r>
          </w:p>
        </w:tc>
      </w:tr>
      <w:tr w:rsidR="00FB0961" w14:paraId="38E2EF72" w14:textId="77777777" w:rsidTr="0002675D">
        <w:trPr>
          <w:trHeight w:val="346"/>
        </w:trPr>
        <w:tc>
          <w:tcPr>
            <w:tcW w:w="791" w:type="dxa"/>
            <w:tcBorders>
              <w:top w:val="single" w:sz="4" w:space="0" w:color="000000"/>
              <w:left w:val="single" w:sz="4" w:space="0" w:color="000000"/>
              <w:bottom w:val="single" w:sz="4" w:space="0" w:color="000000"/>
              <w:right w:val="single" w:sz="4" w:space="0" w:color="000000"/>
            </w:tcBorders>
            <w:hideMark/>
          </w:tcPr>
          <w:p w14:paraId="1D434376" w14:textId="77777777" w:rsidR="00FB0961" w:rsidRDefault="00FB0961" w:rsidP="0002675D">
            <w:pPr>
              <w:jc w:val="center"/>
            </w:pPr>
            <w:r>
              <w:t>1</w:t>
            </w:r>
          </w:p>
        </w:tc>
        <w:tc>
          <w:tcPr>
            <w:tcW w:w="4230" w:type="dxa"/>
            <w:tcBorders>
              <w:top w:val="single" w:sz="4" w:space="0" w:color="000000"/>
              <w:left w:val="single" w:sz="4" w:space="0" w:color="000000"/>
              <w:bottom w:val="single" w:sz="4" w:space="0" w:color="000000"/>
              <w:right w:val="single" w:sz="4" w:space="0" w:color="000000"/>
            </w:tcBorders>
            <w:hideMark/>
          </w:tcPr>
          <w:p w14:paraId="387FC58F" w14:textId="77777777" w:rsidR="00FB0961" w:rsidRDefault="00FB0961" w:rsidP="0002675D">
            <w:r>
              <w:t>MUYANG ROSHELLA MBAMUZANG</w:t>
            </w:r>
          </w:p>
        </w:tc>
        <w:tc>
          <w:tcPr>
            <w:tcW w:w="3960" w:type="dxa"/>
            <w:tcBorders>
              <w:top w:val="single" w:sz="4" w:space="0" w:color="000000"/>
              <w:left w:val="single" w:sz="4" w:space="0" w:color="000000"/>
              <w:bottom w:val="single" w:sz="4" w:space="0" w:color="000000"/>
              <w:right w:val="single" w:sz="4" w:space="0" w:color="000000"/>
            </w:tcBorders>
            <w:hideMark/>
          </w:tcPr>
          <w:p w14:paraId="18CAD891" w14:textId="77777777" w:rsidR="00FB0961" w:rsidRDefault="00FB0961" w:rsidP="0002675D">
            <w:r>
              <w:t>FE21A243</w:t>
            </w:r>
          </w:p>
        </w:tc>
      </w:tr>
      <w:tr w:rsidR="00FB0961" w14:paraId="1277172B" w14:textId="77777777" w:rsidTr="0002675D">
        <w:trPr>
          <w:trHeight w:val="351"/>
        </w:trPr>
        <w:tc>
          <w:tcPr>
            <w:tcW w:w="791" w:type="dxa"/>
            <w:tcBorders>
              <w:top w:val="single" w:sz="4" w:space="0" w:color="000000"/>
              <w:left w:val="single" w:sz="4" w:space="0" w:color="000000"/>
              <w:bottom w:val="single" w:sz="4" w:space="0" w:color="000000"/>
              <w:right w:val="single" w:sz="4" w:space="0" w:color="000000"/>
            </w:tcBorders>
            <w:hideMark/>
          </w:tcPr>
          <w:p w14:paraId="7508A7CD" w14:textId="77777777" w:rsidR="00FB0961" w:rsidRDefault="00FB0961" w:rsidP="0002675D">
            <w:pPr>
              <w:jc w:val="center"/>
            </w:pPr>
            <w:r>
              <w:t>2</w:t>
            </w:r>
          </w:p>
        </w:tc>
        <w:tc>
          <w:tcPr>
            <w:tcW w:w="4230" w:type="dxa"/>
            <w:tcBorders>
              <w:top w:val="single" w:sz="4" w:space="0" w:color="000000"/>
              <w:left w:val="single" w:sz="4" w:space="0" w:color="000000"/>
              <w:bottom w:val="single" w:sz="4" w:space="0" w:color="000000"/>
              <w:right w:val="single" w:sz="4" w:space="0" w:color="000000"/>
            </w:tcBorders>
            <w:hideMark/>
          </w:tcPr>
          <w:p w14:paraId="681A56EF" w14:textId="77777777" w:rsidR="00FB0961" w:rsidRDefault="00FB0961" w:rsidP="0002675D">
            <w:r>
              <w:t xml:space="preserve">TAMBONG KERSTEN MELENGFE  </w:t>
            </w:r>
          </w:p>
        </w:tc>
        <w:tc>
          <w:tcPr>
            <w:tcW w:w="3960" w:type="dxa"/>
            <w:tcBorders>
              <w:top w:val="single" w:sz="4" w:space="0" w:color="000000"/>
              <w:left w:val="single" w:sz="4" w:space="0" w:color="000000"/>
              <w:bottom w:val="single" w:sz="4" w:space="0" w:color="000000"/>
              <w:right w:val="single" w:sz="4" w:space="0" w:color="000000"/>
            </w:tcBorders>
            <w:hideMark/>
          </w:tcPr>
          <w:p w14:paraId="55860B94" w14:textId="77777777" w:rsidR="00FB0961" w:rsidRDefault="00FB0961" w:rsidP="0002675D">
            <w:r>
              <w:t>FE21A440</w:t>
            </w:r>
          </w:p>
        </w:tc>
      </w:tr>
      <w:tr w:rsidR="00FB0961" w14:paraId="78E8BC87" w14:textId="77777777" w:rsidTr="0002675D">
        <w:trPr>
          <w:trHeight w:val="347"/>
        </w:trPr>
        <w:tc>
          <w:tcPr>
            <w:tcW w:w="791" w:type="dxa"/>
            <w:tcBorders>
              <w:top w:val="single" w:sz="4" w:space="0" w:color="000000"/>
              <w:left w:val="single" w:sz="4" w:space="0" w:color="000000"/>
              <w:bottom w:val="single" w:sz="4" w:space="0" w:color="000000"/>
              <w:right w:val="single" w:sz="4" w:space="0" w:color="000000"/>
            </w:tcBorders>
            <w:hideMark/>
          </w:tcPr>
          <w:p w14:paraId="7DC07D65" w14:textId="77777777" w:rsidR="00FB0961" w:rsidRDefault="00FB0961" w:rsidP="0002675D">
            <w:pPr>
              <w:jc w:val="center"/>
            </w:pPr>
            <w:r>
              <w:t>3</w:t>
            </w:r>
          </w:p>
        </w:tc>
        <w:tc>
          <w:tcPr>
            <w:tcW w:w="4230" w:type="dxa"/>
            <w:tcBorders>
              <w:top w:val="single" w:sz="4" w:space="0" w:color="000000"/>
              <w:left w:val="single" w:sz="4" w:space="0" w:color="000000"/>
              <w:bottom w:val="single" w:sz="4" w:space="0" w:color="000000"/>
              <w:right w:val="single" w:sz="4" w:space="0" w:color="000000"/>
            </w:tcBorders>
            <w:hideMark/>
          </w:tcPr>
          <w:p w14:paraId="5C979568" w14:textId="77777777" w:rsidR="00FB0961" w:rsidRDefault="00FB0961" w:rsidP="0002675D">
            <w:r>
              <w:t xml:space="preserve">EBAI ENOWNKU JANE  </w:t>
            </w:r>
          </w:p>
        </w:tc>
        <w:tc>
          <w:tcPr>
            <w:tcW w:w="3960" w:type="dxa"/>
            <w:tcBorders>
              <w:top w:val="single" w:sz="4" w:space="0" w:color="000000"/>
              <w:left w:val="single" w:sz="4" w:space="0" w:color="000000"/>
              <w:bottom w:val="single" w:sz="4" w:space="0" w:color="000000"/>
              <w:right w:val="single" w:sz="4" w:space="0" w:color="000000"/>
            </w:tcBorders>
            <w:hideMark/>
          </w:tcPr>
          <w:p w14:paraId="3E4BB197" w14:textId="77777777" w:rsidR="00FB0961" w:rsidRDefault="00FB0961" w:rsidP="0002675D">
            <w:r>
              <w:t>FE21A176</w:t>
            </w:r>
          </w:p>
        </w:tc>
      </w:tr>
      <w:tr w:rsidR="00FB0961" w14:paraId="10A104EF" w14:textId="77777777" w:rsidTr="0002675D">
        <w:trPr>
          <w:trHeight w:val="347"/>
        </w:trPr>
        <w:tc>
          <w:tcPr>
            <w:tcW w:w="791" w:type="dxa"/>
            <w:tcBorders>
              <w:top w:val="single" w:sz="4" w:space="0" w:color="000000"/>
              <w:left w:val="single" w:sz="4" w:space="0" w:color="000000"/>
              <w:bottom w:val="single" w:sz="4" w:space="0" w:color="000000"/>
              <w:right w:val="single" w:sz="4" w:space="0" w:color="000000"/>
            </w:tcBorders>
            <w:hideMark/>
          </w:tcPr>
          <w:p w14:paraId="13957C9C" w14:textId="77777777" w:rsidR="00FB0961" w:rsidRDefault="00FB0961" w:rsidP="0002675D">
            <w:pPr>
              <w:jc w:val="center"/>
            </w:pPr>
            <w:r>
              <w:t>4</w:t>
            </w:r>
          </w:p>
        </w:tc>
        <w:tc>
          <w:tcPr>
            <w:tcW w:w="4230" w:type="dxa"/>
            <w:tcBorders>
              <w:top w:val="single" w:sz="4" w:space="0" w:color="000000"/>
              <w:left w:val="single" w:sz="4" w:space="0" w:color="000000"/>
              <w:bottom w:val="single" w:sz="4" w:space="0" w:color="000000"/>
              <w:right w:val="single" w:sz="4" w:space="0" w:color="000000"/>
            </w:tcBorders>
            <w:hideMark/>
          </w:tcPr>
          <w:p w14:paraId="68DA1FFF" w14:textId="77777777" w:rsidR="00FB0961" w:rsidRDefault="00FB0961" w:rsidP="0002675D">
            <w:r>
              <w:t xml:space="preserve">AGBOR NKONGHO KELLY  </w:t>
            </w:r>
          </w:p>
        </w:tc>
        <w:tc>
          <w:tcPr>
            <w:tcW w:w="3960" w:type="dxa"/>
            <w:tcBorders>
              <w:top w:val="single" w:sz="4" w:space="0" w:color="000000"/>
              <w:left w:val="single" w:sz="4" w:space="0" w:color="000000"/>
              <w:bottom w:val="single" w:sz="4" w:space="0" w:color="000000"/>
              <w:right w:val="single" w:sz="4" w:space="0" w:color="000000"/>
            </w:tcBorders>
            <w:hideMark/>
          </w:tcPr>
          <w:p w14:paraId="130A63BD" w14:textId="77777777" w:rsidR="00FB0961" w:rsidRDefault="00FB0961" w:rsidP="0002675D">
            <w:r>
              <w:t xml:space="preserve">FE21A126 </w:t>
            </w:r>
          </w:p>
        </w:tc>
      </w:tr>
      <w:tr w:rsidR="00FB0961" w14:paraId="28D38BA6" w14:textId="77777777" w:rsidTr="0002675D">
        <w:trPr>
          <w:trHeight w:val="347"/>
        </w:trPr>
        <w:tc>
          <w:tcPr>
            <w:tcW w:w="791" w:type="dxa"/>
            <w:tcBorders>
              <w:top w:val="single" w:sz="4" w:space="0" w:color="000000"/>
              <w:left w:val="single" w:sz="4" w:space="0" w:color="000000"/>
              <w:bottom w:val="single" w:sz="4" w:space="0" w:color="000000"/>
              <w:right w:val="single" w:sz="4" w:space="0" w:color="000000"/>
            </w:tcBorders>
            <w:hideMark/>
          </w:tcPr>
          <w:p w14:paraId="0C46EBF1" w14:textId="77777777" w:rsidR="00FB0961" w:rsidRDefault="00FB0961" w:rsidP="0002675D">
            <w:pPr>
              <w:jc w:val="center"/>
            </w:pPr>
            <w:r>
              <w:t>5</w:t>
            </w:r>
          </w:p>
        </w:tc>
        <w:tc>
          <w:tcPr>
            <w:tcW w:w="4230" w:type="dxa"/>
            <w:tcBorders>
              <w:top w:val="single" w:sz="4" w:space="0" w:color="000000"/>
              <w:left w:val="single" w:sz="4" w:space="0" w:color="000000"/>
              <w:bottom w:val="single" w:sz="4" w:space="0" w:color="000000"/>
              <w:right w:val="single" w:sz="4" w:space="0" w:color="000000"/>
            </w:tcBorders>
            <w:hideMark/>
          </w:tcPr>
          <w:p w14:paraId="17D628FC" w14:textId="77777777" w:rsidR="00FB0961" w:rsidRDefault="00FB0961" w:rsidP="0002675D">
            <w:r>
              <w:t xml:space="preserve">NICCI NSE NCHAMI  </w:t>
            </w:r>
          </w:p>
        </w:tc>
        <w:tc>
          <w:tcPr>
            <w:tcW w:w="3960" w:type="dxa"/>
            <w:tcBorders>
              <w:top w:val="single" w:sz="4" w:space="0" w:color="000000"/>
              <w:left w:val="single" w:sz="4" w:space="0" w:color="000000"/>
              <w:bottom w:val="single" w:sz="4" w:space="0" w:color="000000"/>
              <w:right w:val="single" w:sz="4" w:space="0" w:color="000000"/>
            </w:tcBorders>
            <w:hideMark/>
          </w:tcPr>
          <w:p w14:paraId="0DEF1A60" w14:textId="77777777" w:rsidR="00FB0961" w:rsidRDefault="00FB0961" w:rsidP="0002675D">
            <w:r>
              <w:t>FE21A268</w:t>
            </w:r>
          </w:p>
        </w:tc>
      </w:tr>
    </w:tbl>
    <w:p w14:paraId="56A130AD" w14:textId="77777777" w:rsidR="00FB0961" w:rsidRDefault="00FB0961" w:rsidP="00FB0961"/>
    <w:p w14:paraId="00D540BB" w14:textId="77777777" w:rsidR="00FB0961" w:rsidRDefault="00FB0961" w:rsidP="00FB0961"/>
    <w:p w14:paraId="68E81B39" w14:textId="77777777" w:rsidR="00FB0961" w:rsidRDefault="00FB0961">
      <w:pPr>
        <w:rPr>
          <w:del w:id="0" w:author="Lenovo" w:date="2024-05-28T04:57:00Z"/>
        </w:rPr>
      </w:pPr>
    </w:p>
    <w:p w14:paraId="1020FE48" w14:textId="2B6936EB" w:rsidR="00FB0961" w:rsidRDefault="00FB0961">
      <w:del w:id="1" w:author="Lenovo" w:date="2024-05-28T04:57:00Z">
        <w:r>
          <w:br w:type="page"/>
        </w:r>
      </w:del>
    </w:p>
    <w:p w14:paraId="1DD75710" w14:textId="77777777" w:rsidR="00F84157" w:rsidRDefault="00E277A5" w:rsidP="00F84157">
      <w:pPr>
        <w:rPr>
          <w:rFonts w:ascii="Times New Roman" w:eastAsia="Times New Roman" w:hAnsi="Times New Roman" w:cs="Times New Roman"/>
          <w:b/>
          <w:color w:val="0E1034"/>
          <w:kern w:val="0"/>
          <w:sz w:val="28"/>
          <w:szCs w:val="28"/>
          <w:u w:val="single"/>
          <w14:ligatures w14:val="none"/>
        </w:rPr>
      </w:pPr>
      <w:r>
        <w:rPr>
          <w:rFonts w:ascii="Times New Roman" w:eastAsia="Times New Roman" w:hAnsi="Times New Roman" w:cs="Times New Roman"/>
          <w:b/>
          <w:color w:val="0E1034"/>
          <w:kern w:val="0"/>
          <w:sz w:val="28"/>
          <w:szCs w:val="28"/>
          <w:u w:val="single"/>
          <w14:ligatures w14:val="none"/>
        </w:rPr>
        <w:lastRenderedPageBreak/>
        <w:t>Table of Content</w:t>
      </w:r>
    </w:p>
    <w:p w14:paraId="0E21585A" w14:textId="77777777" w:rsidR="00524596" w:rsidRDefault="00524596" w:rsidP="00F84157">
      <w:pPr>
        <w:rPr>
          <w:rFonts w:ascii="Times New Roman" w:eastAsia="Times New Roman" w:hAnsi="Times New Roman" w:cs="Times New Roman"/>
          <w:b/>
          <w:color w:val="0E1034"/>
          <w:kern w:val="0"/>
          <w:sz w:val="28"/>
          <w:szCs w:val="28"/>
          <w:u w:val="single"/>
          <w14:ligatures w14:val="none"/>
        </w:rPr>
      </w:pPr>
    </w:p>
    <w:p w14:paraId="7472F1DF" w14:textId="1EEAFFE1" w:rsidR="00524596" w:rsidRPr="00524596" w:rsidRDefault="00E277A5" w:rsidP="00524596">
      <w:pPr>
        <w:rPr>
          <w:rFonts w:ascii="Times New Roman" w:hAnsi="Times New Roman" w:cs="Times New Roman"/>
          <w:b/>
          <w:sz w:val="28"/>
          <w:szCs w:val="28"/>
        </w:rPr>
      </w:pPr>
      <w:r w:rsidRPr="00305702">
        <w:rPr>
          <w:rFonts w:ascii="Times New Roman" w:eastAsia="Times New Roman" w:hAnsi="Times New Roman" w:cs="Times New Roman"/>
          <w:b/>
          <w:bCs/>
          <w:color w:val="0E1034"/>
          <w:kern w:val="0"/>
          <w:sz w:val="28"/>
          <w:szCs w:val="28"/>
          <w14:ligatures w14:val="none"/>
        </w:rPr>
        <w:t>Introduct</w:t>
      </w:r>
      <w:r w:rsidR="00524596" w:rsidRPr="00305702">
        <w:rPr>
          <w:rFonts w:ascii="Times New Roman" w:eastAsia="Times New Roman" w:hAnsi="Times New Roman" w:cs="Times New Roman"/>
          <w:b/>
          <w:bCs/>
          <w:color w:val="0E1034"/>
          <w:kern w:val="0"/>
          <w:sz w:val="28"/>
          <w:szCs w:val="28"/>
          <w14:ligatures w14:val="none"/>
        </w:rPr>
        <w:t>ion</w:t>
      </w:r>
      <w:r w:rsidR="00524596">
        <w:rPr>
          <w:rFonts w:ascii="Times New Roman" w:eastAsia="Times New Roman" w:hAnsi="Times New Roman" w:cs="Times New Roman"/>
          <w:bCs/>
          <w:color w:val="0E1034"/>
          <w:kern w:val="0"/>
          <w:sz w:val="28"/>
          <w:szCs w:val="28"/>
          <w14:ligatures w14:val="none"/>
        </w:rPr>
        <w:t>………………………………………………………………</w:t>
      </w:r>
      <w:r w:rsidR="00305702">
        <w:rPr>
          <w:rFonts w:ascii="Times New Roman" w:eastAsia="Times New Roman" w:hAnsi="Times New Roman" w:cs="Times New Roman"/>
          <w:bCs/>
          <w:color w:val="0E1034"/>
          <w:kern w:val="0"/>
          <w:sz w:val="28"/>
          <w:szCs w:val="28"/>
          <w14:ligatures w14:val="none"/>
        </w:rPr>
        <w:t>.</w:t>
      </w:r>
      <w:r w:rsidR="00524596">
        <w:rPr>
          <w:rFonts w:ascii="Times New Roman" w:eastAsia="Times New Roman" w:hAnsi="Times New Roman" w:cs="Times New Roman"/>
          <w:bCs/>
          <w:color w:val="0E1034"/>
          <w:kern w:val="0"/>
          <w:sz w:val="28"/>
          <w:szCs w:val="28"/>
          <w14:ligatures w14:val="none"/>
        </w:rPr>
        <w:t>…4</w:t>
      </w:r>
    </w:p>
    <w:p w14:paraId="78A14602" w14:textId="0B7B940A" w:rsidR="00524596" w:rsidRPr="00524596" w:rsidRDefault="00524596" w:rsidP="00524596">
      <w:pPr>
        <w:pStyle w:val="ListParagraph"/>
        <w:numPr>
          <w:ilvl w:val="0"/>
          <w:numId w:val="29"/>
        </w:numPr>
        <w:spacing w:line="600" w:lineRule="auto"/>
        <w:rPr>
          <w:rFonts w:ascii="Times New Roman" w:hAnsi="Times New Roman" w:cs="Times New Roman"/>
          <w:b/>
          <w:sz w:val="28"/>
          <w:szCs w:val="28"/>
        </w:rPr>
      </w:pPr>
      <w:r w:rsidRPr="00305702">
        <w:rPr>
          <w:rFonts w:ascii="Times New Roman" w:eastAsia="Times New Roman" w:hAnsi="Times New Roman" w:cs="Times New Roman"/>
          <w:b/>
          <w:bCs/>
          <w:color w:val="0E1034"/>
          <w:kern w:val="0"/>
          <w:sz w:val="28"/>
          <w:szCs w:val="28"/>
          <w14:ligatures w14:val="none"/>
        </w:rPr>
        <w:t xml:space="preserve">Context </w:t>
      </w:r>
      <w:r w:rsidR="00B25D1A" w:rsidRPr="00305702">
        <w:rPr>
          <w:rFonts w:ascii="Times New Roman" w:eastAsia="Times New Roman" w:hAnsi="Times New Roman" w:cs="Times New Roman"/>
          <w:b/>
          <w:bCs/>
          <w:color w:val="0E1034"/>
          <w:kern w:val="0"/>
          <w:sz w:val="28"/>
          <w:szCs w:val="28"/>
          <w14:ligatures w14:val="none"/>
        </w:rPr>
        <w:t>Diagram</w:t>
      </w:r>
      <w:r>
        <w:rPr>
          <w:rFonts w:ascii="Times New Roman" w:eastAsia="Times New Roman" w:hAnsi="Times New Roman" w:cs="Times New Roman"/>
          <w:bCs/>
          <w:color w:val="0E1034"/>
          <w:kern w:val="0"/>
          <w:sz w:val="28"/>
          <w:szCs w:val="28"/>
          <w14:ligatures w14:val="none"/>
        </w:rPr>
        <w:t>……………………………………………………</w:t>
      </w:r>
      <w:r w:rsidR="00305702">
        <w:rPr>
          <w:rFonts w:ascii="Times New Roman" w:eastAsia="Times New Roman" w:hAnsi="Times New Roman" w:cs="Times New Roman"/>
          <w:bCs/>
          <w:color w:val="0E1034"/>
          <w:kern w:val="0"/>
          <w:sz w:val="28"/>
          <w:szCs w:val="28"/>
          <w14:ligatures w14:val="none"/>
        </w:rPr>
        <w:t>...</w:t>
      </w:r>
      <w:r>
        <w:rPr>
          <w:rFonts w:ascii="Times New Roman" w:eastAsia="Times New Roman" w:hAnsi="Times New Roman" w:cs="Times New Roman"/>
          <w:bCs/>
          <w:color w:val="0E1034"/>
          <w:kern w:val="0"/>
          <w:sz w:val="28"/>
          <w:szCs w:val="28"/>
          <w14:ligatures w14:val="none"/>
        </w:rPr>
        <w:t>4</w:t>
      </w:r>
    </w:p>
    <w:p w14:paraId="4874E332" w14:textId="457C9353" w:rsidR="00F26D91" w:rsidRPr="00524596" w:rsidRDefault="00524596" w:rsidP="00524596">
      <w:pPr>
        <w:pStyle w:val="ListParagraph"/>
        <w:numPr>
          <w:ilvl w:val="0"/>
          <w:numId w:val="30"/>
        </w:numPr>
        <w:spacing w:line="600" w:lineRule="auto"/>
        <w:rPr>
          <w:rFonts w:ascii="Times New Roman" w:eastAsia="Times New Roman" w:hAnsi="Times New Roman" w:cs="Times New Roman"/>
          <w:color w:val="0E1034"/>
          <w:kern w:val="0"/>
          <w:sz w:val="28"/>
          <w:szCs w:val="28"/>
          <w14:ligatures w14:val="none"/>
        </w:rPr>
      </w:pPr>
      <w:r>
        <w:rPr>
          <w:rFonts w:ascii="Times New Roman" w:eastAsia="Times New Roman" w:hAnsi="Times New Roman" w:cs="Times New Roman"/>
          <w:color w:val="0E1034"/>
          <w:kern w:val="0"/>
          <w:sz w:val="28"/>
          <w:szCs w:val="28"/>
          <w14:ligatures w14:val="none"/>
        </w:rPr>
        <w:t>Context</w:t>
      </w:r>
      <w:r w:rsidR="00305702">
        <w:rPr>
          <w:rFonts w:ascii="Times New Roman" w:eastAsia="Times New Roman" w:hAnsi="Times New Roman" w:cs="Times New Roman"/>
          <w:color w:val="0E1034"/>
          <w:kern w:val="0"/>
          <w:sz w:val="28"/>
          <w:szCs w:val="28"/>
          <w14:ligatures w14:val="none"/>
        </w:rPr>
        <w:t xml:space="preserve"> </w:t>
      </w:r>
      <w:r>
        <w:rPr>
          <w:rFonts w:ascii="Times New Roman" w:eastAsia="Times New Roman" w:hAnsi="Times New Roman" w:cs="Times New Roman"/>
          <w:color w:val="0E1034"/>
          <w:kern w:val="0"/>
          <w:sz w:val="28"/>
          <w:szCs w:val="28"/>
          <w14:ligatures w14:val="none"/>
        </w:rPr>
        <w:t>Diagram</w:t>
      </w:r>
      <w:r w:rsidR="00305702">
        <w:rPr>
          <w:rFonts w:ascii="Times New Roman" w:eastAsia="Times New Roman" w:hAnsi="Times New Roman" w:cs="Times New Roman"/>
          <w:color w:val="0E1034"/>
          <w:kern w:val="0"/>
          <w:sz w:val="28"/>
          <w:szCs w:val="28"/>
          <w14:ligatures w14:val="none"/>
        </w:rPr>
        <w:t xml:space="preserve"> </w:t>
      </w:r>
      <w:r w:rsidR="00F26D91" w:rsidRPr="00524596">
        <w:rPr>
          <w:rFonts w:ascii="Times New Roman" w:eastAsia="Times New Roman" w:hAnsi="Times New Roman" w:cs="Times New Roman"/>
          <w:color w:val="0E1034"/>
          <w:kern w:val="0"/>
          <w:sz w:val="28"/>
          <w:szCs w:val="28"/>
          <w14:ligatures w14:val="none"/>
        </w:rPr>
        <w:t>Explaine</w:t>
      </w:r>
      <w:r>
        <w:rPr>
          <w:rFonts w:ascii="Times New Roman" w:eastAsia="Times New Roman" w:hAnsi="Times New Roman" w:cs="Times New Roman"/>
          <w:color w:val="0E1034"/>
          <w:kern w:val="0"/>
          <w:sz w:val="28"/>
          <w:szCs w:val="28"/>
          <w14:ligatures w14:val="none"/>
        </w:rPr>
        <w:t>d</w:t>
      </w:r>
      <w:r w:rsidR="00F26D91" w:rsidRPr="00524596">
        <w:rPr>
          <w:rFonts w:ascii="Times New Roman" w:eastAsia="Times New Roman" w:hAnsi="Times New Roman" w:cs="Times New Roman"/>
          <w:color w:val="0E1034"/>
          <w:kern w:val="0"/>
          <w:sz w:val="28"/>
          <w:szCs w:val="28"/>
          <w14:ligatures w14:val="none"/>
        </w:rPr>
        <w:t>…………………………………</w:t>
      </w:r>
      <w:r w:rsidR="00305702">
        <w:rPr>
          <w:rFonts w:ascii="Times New Roman" w:eastAsia="Times New Roman" w:hAnsi="Times New Roman" w:cs="Times New Roman"/>
          <w:color w:val="0E1034"/>
          <w:kern w:val="0"/>
          <w:sz w:val="28"/>
          <w:szCs w:val="28"/>
          <w14:ligatures w14:val="none"/>
        </w:rPr>
        <w:t>...</w:t>
      </w:r>
      <w:r w:rsidR="00F26D91" w:rsidRPr="00524596">
        <w:rPr>
          <w:rFonts w:ascii="Times New Roman" w:eastAsia="Times New Roman" w:hAnsi="Times New Roman" w:cs="Times New Roman"/>
          <w:color w:val="0E1034"/>
          <w:kern w:val="0"/>
          <w:sz w:val="28"/>
          <w:szCs w:val="28"/>
          <w14:ligatures w14:val="none"/>
        </w:rPr>
        <w:t>.</w:t>
      </w:r>
      <w:r>
        <w:rPr>
          <w:rFonts w:ascii="Times New Roman" w:eastAsia="Times New Roman" w:hAnsi="Times New Roman" w:cs="Times New Roman"/>
          <w:color w:val="0E1034"/>
          <w:kern w:val="0"/>
          <w:sz w:val="28"/>
          <w:szCs w:val="28"/>
          <w14:ligatures w14:val="none"/>
        </w:rPr>
        <w:t>5</w:t>
      </w:r>
    </w:p>
    <w:p w14:paraId="5046B9A7" w14:textId="17AE0ED4" w:rsidR="00B25D1A" w:rsidRPr="00524596" w:rsidRDefault="00524596" w:rsidP="00524596">
      <w:pPr>
        <w:pStyle w:val="ListParagraph"/>
        <w:numPr>
          <w:ilvl w:val="0"/>
          <w:numId w:val="29"/>
        </w:numPr>
        <w:shd w:val="clear" w:color="auto" w:fill="FFFFFF"/>
        <w:spacing w:before="100" w:beforeAutospacing="1" w:after="225" w:line="600" w:lineRule="auto"/>
        <w:rPr>
          <w:rFonts w:ascii="Times New Roman" w:eastAsia="Times New Roman" w:hAnsi="Times New Roman" w:cs="Times New Roman"/>
          <w:bCs/>
          <w:color w:val="0E1034"/>
          <w:kern w:val="0"/>
          <w:sz w:val="28"/>
          <w:szCs w:val="28"/>
          <w14:ligatures w14:val="none"/>
        </w:rPr>
      </w:pPr>
      <w:r w:rsidRPr="00305702">
        <w:rPr>
          <w:rFonts w:ascii="Times New Roman" w:eastAsia="Times New Roman" w:hAnsi="Times New Roman" w:cs="Times New Roman"/>
          <w:b/>
          <w:bCs/>
          <w:color w:val="0E1034"/>
          <w:kern w:val="0"/>
          <w:sz w:val="28"/>
          <w:szCs w:val="28"/>
          <w14:ligatures w14:val="none"/>
        </w:rPr>
        <w:t>Use</w:t>
      </w:r>
      <w:r w:rsidR="00305702">
        <w:rPr>
          <w:rFonts w:ascii="Times New Roman" w:eastAsia="Times New Roman" w:hAnsi="Times New Roman" w:cs="Times New Roman"/>
          <w:b/>
          <w:bCs/>
          <w:color w:val="0E1034"/>
          <w:kern w:val="0"/>
          <w:sz w:val="28"/>
          <w:szCs w:val="28"/>
          <w14:ligatures w14:val="none"/>
        </w:rPr>
        <w:t xml:space="preserve"> </w:t>
      </w:r>
      <w:r w:rsidRPr="00305702">
        <w:rPr>
          <w:rFonts w:ascii="Times New Roman" w:eastAsia="Times New Roman" w:hAnsi="Times New Roman" w:cs="Times New Roman"/>
          <w:b/>
          <w:bCs/>
          <w:color w:val="0E1034"/>
          <w:kern w:val="0"/>
          <w:sz w:val="28"/>
          <w:szCs w:val="28"/>
          <w14:ligatures w14:val="none"/>
        </w:rPr>
        <w:t>Case</w:t>
      </w:r>
      <w:r w:rsidR="00305702">
        <w:rPr>
          <w:rFonts w:ascii="Times New Roman" w:eastAsia="Times New Roman" w:hAnsi="Times New Roman" w:cs="Times New Roman"/>
          <w:b/>
          <w:bCs/>
          <w:color w:val="0E1034"/>
          <w:kern w:val="0"/>
          <w:sz w:val="28"/>
          <w:szCs w:val="28"/>
          <w14:ligatures w14:val="none"/>
        </w:rPr>
        <w:t xml:space="preserve"> </w:t>
      </w:r>
      <w:r w:rsidRPr="00305702">
        <w:rPr>
          <w:rFonts w:ascii="Times New Roman" w:eastAsia="Times New Roman" w:hAnsi="Times New Roman" w:cs="Times New Roman"/>
          <w:b/>
          <w:bCs/>
          <w:color w:val="0E1034"/>
          <w:kern w:val="0"/>
          <w:sz w:val="28"/>
          <w:szCs w:val="28"/>
          <w14:ligatures w14:val="none"/>
        </w:rPr>
        <w:t>Diagram</w:t>
      </w:r>
      <w:r>
        <w:rPr>
          <w:rFonts w:ascii="Times New Roman" w:eastAsia="Times New Roman" w:hAnsi="Times New Roman" w:cs="Times New Roman"/>
          <w:bCs/>
          <w:color w:val="0E1034"/>
          <w:kern w:val="0"/>
          <w:sz w:val="28"/>
          <w:szCs w:val="28"/>
          <w14:ligatures w14:val="none"/>
        </w:rPr>
        <w:t>…</w:t>
      </w:r>
      <w:r w:rsidR="00305702">
        <w:rPr>
          <w:rFonts w:ascii="Times New Roman" w:eastAsia="Times New Roman" w:hAnsi="Times New Roman" w:cs="Times New Roman"/>
          <w:bCs/>
          <w:color w:val="0E1034"/>
          <w:kern w:val="0"/>
          <w:sz w:val="28"/>
          <w:szCs w:val="28"/>
          <w14:ligatures w14:val="none"/>
        </w:rPr>
        <w:t>………………………………………….………</w:t>
      </w:r>
      <w:r>
        <w:rPr>
          <w:rFonts w:ascii="Times New Roman" w:eastAsia="Times New Roman" w:hAnsi="Times New Roman" w:cs="Times New Roman"/>
          <w:bCs/>
          <w:color w:val="0E1034"/>
          <w:kern w:val="0"/>
          <w:sz w:val="28"/>
          <w:szCs w:val="28"/>
          <w14:ligatures w14:val="none"/>
        </w:rPr>
        <w:t>7</w:t>
      </w:r>
    </w:p>
    <w:p w14:paraId="466276AD" w14:textId="4677BA5D" w:rsidR="00F26D91" w:rsidRPr="00524596" w:rsidRDefault="00524596" w:rsidP="00524596">
      <w:pPr>
        <w:pStyle w:val="ListParagraph"/>
        <w:numPr>
          <w:ilvl w:val="0"/>
          <w:numId w:val="30"/>
        </w:numPr>
        <w:shd w:val="clear" w:color="auto" w:fill="FFFFFF"/>
        <w:spacing w:before="100" w:beforeAutospacing="1" w:after="225" w:line="600" w:lineRule="auto"/>
        <w:rPr>
          <w:rFonts w:ascii="Times New Roman" w:eastAsia="Times New Roman" w:hAnsi="Times New Roman" w:cs="Times New Roman"/>
          <w:color w:val="0E1034"/>
          <w:kern w:val="0"/>
          <w:sz w:val="28"/>
          <w:szCs w:val="28"/>
          <w14:ligatures w14:val="none"/>
        </w:rPr>
      </w:pPr>
      <w:r>
        <w:rPr>
          <w:rFonts w:ascii="Times New Roman" w:eastAsia="Times New Roman" w:hAnsi="Times New Roman" w:cs="Times New Roman"/>
          <w:color w:val="0E1034"/>
          <w:kern w:val="0"/>
          <w:sz w:val="28"/>
          <w:szCs w:val="28"/>
          <w14:ligatures w14:val="none"/>
        </w:rPr>
        <w:t>Use</w:t>
      </w:r>
      <w:r w:rsidR="00305702">
        <w:rPr>
          <w:rFonts w:ascii="Times New Roman" w:eastAsia="Times New Roman" w:hAnsi="Times New Roman" w:cs="Times New Roman"/>
          <w:color w:val="0E1034"/>
          <w:kern w:val="0"/>
          <w:sz w:val="28"/>
          <w:szCs w:val="28"/>
          <w14:ligatures w14:val="none"/>
        </w:rPr>
        <w:t xml:space="preserve"> </w:t>
      </w:r>
      <w:r>
        <w:rPr>
          <w:rFonts w:ascii="Times New Roman" w:eastAsia="Times New Roman" w:hAnsi="Times New Roman" w:cs="Times New Roman"/>
          <w:color w:val="0E1034"/>
          <w:kern w:val="0"/>
          <w:sz w:val="28"/>
          <w:szCs w:val="28"/>
          <w14:ligatures w14:val="none"/>
        </w:rPr>
        <w:t>Case</w:t>
      </w:r>
      <w:r w:rsidR="00305702">
        <w:rPr>
          <w:rFonts w:ascii="Times New Roman" w:eastAsia="Times New Roman" w:hAnsi="Times New Roman" w:cs="Times New Roman"/>
          <w:color w:val="0E1034"/>
          <w:kern w:val="0"/>
          <w:sz w:val="28"/>
          <w:szCs w:val="28"/>
          <w14:ligatures w14:val="none"/>
        </w:rPr>
        <w:t xml:space="preserve"> </w:t>
      </w:r>
      <w:r>
        <w:rPr>
          <w:rFonts w:ascii="Times New Roman" w:eastAsia="Times New Roman" w:hAnsi="Times New Roman" w:cs="Times New Roman"/>
          <w:color w:val="0E1034"/>
          <w:kern w:val="0"/>
          <w:sz w:val="28"/>
          <w:szCs w:val="28"/>
          <w14:ligatures w14:val="none"/>
        </w:rPr>
        <w:t>Diagram</w:t>
      </w:r>
      <w:r w:rsidR="00305702">
        <w:rPr>
          <w:rFonts w:ascii="Times New Roman" w:eastAsia="Times New Roman" w:hAnsi="Times New Roman" w:cs="Times New Roman"/>
          <w:color w:val="0E1034"/>
          <w:kern w:val="0"/>
          <w:sz w:val="28"/>
          <w:szCs w:val="28"/>
          <w14:ligatures w14:val="none"/>
        </w:rPr>
        <w:t xml:space="preserve"> </w:t>
      </w:r>
      <w:r w:rsidR="00F26D91" w:rsidRPr="00524596">
        <w:rPr>
          <w:rFonts w:ascii="Times New Roman" w:eastAsia="Times New Roman" w:hAnsi="Times New Roman" w:cs="Times New Roman"/>
          <w:color w:val="0E1034"/>
          <w:kern w:val="0"/>
          <w:sz w:val="28"/>
          <w:szCs w:val="28"/>
          <w14:ligatures w14:val="none"/>
        </w:rPr>
        <w:t>Explained………………………………</w:t>
      </w:r>
      <w:r w:rsidR="00305702">
        <w:rPr>
          <w:rFonts w:ascii="Times New Roman" w:eastAsia="Times New Roman" w:hAnsi="Times New Roman" w:cs="Times New Roman"/>
          <w:color w:val="0E1034"/>
          <w:kern w:val="0"/>
          <w:sz w:val="28"/>
          <w:szCs w:val="28"/>
          <w14:ligatures w14:val="none"/>
        </w:rPr>
        <w:t>..</w:t>
      </w:r>
      <w:r w:rsidR="00F26D91" w:rsidRPr="00524596">
        <w:rPr>
          <w:rFonts w:ascii="Times New Roman" w:eastAsia="Times New Roman" w:hAnsi="Times New Roman" w:cs="Times New Roman"/>
          <w:color w:val="0E1034"/>
          <w:kern w:val="0"/>
          <w:sz w:val="28"/>
          <w:szCs w:val="28"/>
          <w14:ligatures w14:val="none"/>
        </w:rPr>
        <w:t>…</w:t>
      </w:r>
      <w:r>
        <w:rPr>
          <w:rFonts w:ascii="Times New Roman" w:eastAsia="Times New Roman" w:hAnsi="Times New Roman" w:cs="Times New Roman"/>
          <w:color w:val="0E1034"/>
          <w:kern w:val="0"/>
          <w:sz w:val="28"/>
          <w:szCs w:val="28"/>
          <w14:ligatures w14:val="none"/>
        </w:rPr>
        <w:t>8</w:t>
      </w:r>
    </w:p>
    <w:p w14:paraId="5E43945F" w14:textId="1CD2CF98" w:rsidR="00B25D1A" w:rsidRPr="00524596" w:rsidRDefault="00B25D1A" w:rsidP="00524596">
      <w:pPr>
        <w:pStyle w:val="ListParagraph"/>
        <w:numPr>
          <w:ilvl w:val="0"/>
          <w:numId w:val="29"/>
        </w:numPr>
        <w:shd w:val="clear" w:color="auto" w:fill="FFFFFF"/>
        <w:spacing w:before="100" w:beforeAutospacing="1" w:after="225" w:line="600" w:lineRule="auto"/>
        <w:rPr>
          <w:rFonts w:ascii="Times New Roman" w:eastAsia="Times New Roman" w:hAnsi="Times New Roman" w:cs="Times New Roman"/>
          <w:bCs/>
          <w:color w:val="0E1034"/>
          <w:kern w:val="0"/>
          <w:sz w:val="28"/>
          <w:szCs w:val="28"/>
          <w14:ligatures w14:val="none"/>
        </w:rPr>
      </w:pPr>
      <w:r w:rsidRPr="00305702">
        <w:rPr>
          <w:rFonts w:ascii="Times New Roman" w:eastAsia="Times New Roman" w:hAnsi="Times New Roman" w:cs="Times New Roman"/>
          <w:b/>
          <w:bCs/>
          <w:color w:val="0E1034"/>
          <w:kern w:val="0"/>
          <w:sz w:val="28"/>
          <w:szCs w:val="28"/>
          <w14:ligatures w14:val="none"/>
        </w:rPr>
        <w:t>Sequence</w:t>
      </w:r>
      <w:r w:rsidR="00305702">
        <w:rPr>
          <w:rFonts w:ascii="Times New Roman" w:eastAsia="Times New Roman" w:hAnsi="Times New Roman" w:cs="Times New Roman"/>
          <w:b/>
          <w:bCs/>
          <w:color w:val="0E1034"/>
          <w:kern w:val="0"/>
          <w:sz w:val="28"/>
          <w:szCs w:val="28"/>
          <w14:ligatures w14:val="none"/>
        </w:rPr>
        <w:t xml:space="preserve"> </w:t>
      </w:r>
      <w:r w:rsidR="00F26D91" w:rsidRPr="00305702">
        <w:rPr>
          <w:rFonts w:ascii="Times New Roman" w:eastAsia="Times New Roman" w:hAnsi="Times New Roman" w:cs="Times New Roman"/>
          <w:b/>
          <w:bCs/>
          <w:color w:val="0E1034"/>
          <w:kern w:val="0"/>
          <w:sz w:val="28"/>
          <w:szCs w:val="28"/>
          <w14:ligatures w14:val="none"/>
        </w:rPr>
        <w:t>Diagram</w:t>
      </w:r>
      <w:r w:rsidR="00F26D91" w:rsidRPr="00524596">
        <w:rPr>
          <w:rFonts w:ascii="Times New Roman" w:eastAsia="Times New Roman" w:hAnsi="Times New Roman" w:cs="Times New Roman"/>
          <w:bCs/>
          <w:color w:val="0E1034"/>
          <w:kern w:val="0"/>
          <w:sz w:val="28"/>
          <w:szCs w:val="28"/>
          <w14:ligatures w14:val="none"/>
        </w:rPr>
        <w:t>……..</w:t>
      </w:r>
      <w:r w:rsidRPr="00524596">
        <w:rPr>
          <w:rFonts w:ascii="Times New Roman" w:eastAsia="Times New Roman" w:hAnsi="Times New Roman" w:cs="Times New Roman"/>
          <w:bCs/>
          <w:color w:val="0E1034"/>
          <w:kern w:val="0"/>
          <w:sz w:val="28"/>
          <w:szCs w:val="28"/>
          <w14:ligatures w14:val="none"/>
        </w:rPr>
        <w:t>………………………</w:t>
      </w:r>
      <w:r w:rsidR="00B53F75" w:rsidRPr="00524596">
        <w:rPr>
          <w:rFonts w:ascii="Times New Roman" w:eastAsia="Times New Roman" w:hAnsi="Times New Roman" w:cs="Times New Roman"/>
          <w:bCs/>
          <w:color w:val="0E1034"/>
          <w:kern w:val="0"/>
          <w:sz w:val="28"/>
          <w:szCs w:val="28"/>
          <w14:ligatures w14:val="none"/>
        </w:rPr>
        <w:t>...</w:t>
      </w:r>
      <w:r w:rsidR="00305702">
        <w:rPr>
          <w:rFonts w:ascii="Times New Roman" w:eastAsia="Times New Roman" w:hAnsi="Times New Roman" w:cs="Times New Roman"/>
          <w:bCs/>
          <w:color w:val="0E1034"/>
          <w:kern w:val="0"/>
          <w:sz w:val="28"/>
          <w:szCs w:val="28"/>
          <w14:ligatures w14:val="none"/>
        </w:rPr>
        <w:t>……………..</w:t>
      </w:r>
      <w:r w:rsidR="00524596">
        <w:rPr>
          <w:rFonts w:ascii="Times New Roman" w:eastAsia="Times New Roman" w:hAnsi="Times New Roman" w:cs="Times New Roman"/>
          <w:bCs/>
          <w:color w:val="0E1034"/>
          <w:kern w:val="0"/>
          <w:sz w:val="28"/>
          <w:szCs w:val="28"/>
          <w14:ligatures w14:val="none"/>
        </w:rPr>
        <w:t>……9</w:t>
      </w:r>
    </w:p>
    <w:p w14:paraId="5C771070" w14:textId="73E83005" w:rsidR="00F26D91" w:rsidRPr="00524596" w:rsidRDefault="00524596" w:rsidP="00524596">
      <w:pPr>
        <w:pStyle w:val="ListParagraph"/>
        <w:numPr>
          <w:ilvl w:val="0"/>
          <w:numId w:val="30"/>
        </w:numPr>
        <w:shd w:val="clear" w:color="auto" w:fill="FFFFFF"/>
        <w:spacing w:before="100" w:beforeAutospacing="1" w:after="225" w:line="600" w:lineRule="auto"/>
        <w:rPr>
          <w:rFonts w:ascii="Times New Roman" w:eastAsia="Times New Roman" w:hAnsi="Times New Roman" w:cs="Times New Roman"/>
          <w:color w:val="0E1034"/>
          <w:kern w:val="0"/>
          <w:sz w:val="28"/>
          <w:szCs w:val="28"/>
          <w14:ligatures w14:val="none"/>
        </w:rPr>
      </w:pPr>
      <w:r>
        <w:rPr>
          <w:rFonts w:ascii="Times New Roman" w:eastAsia="Times New Roman" w:hAnsi="Times New Roman" w:cs="Times New Roman"/>
          <w:color w:val="0E1034"/>
          <w:kern w:val="0"/>
          <w:sz w:val="28"/>
          <w:szCs w:val="28"/>
          <w14:ligatures w14:val="none"/>
        </w:rPr>
        <w:t>Sequence</w:t>
      </w:r>
      <w:r w:rsidR="00305702">
        <w:rPr>
          <w:rFonts w:ascii="Times New Roman" w:eastAsia="Times New Roman" w:hAnsi="Times New Roman" w:cs="Times New Roman"/>
          <w:color w:val="0E1034"/>
          <w:kern w:val="0"/>
          <w:sz w:val="28"/>
          <w:szCs w:val="28"/>
          <w14:ligatures w14:val="none"/>
        </w:rPr>
        <w:t xml:space="preserve"> </w:t>
      </w:r>
      <w:r>
        <w:rPr>
          <w:rFonts w:ascii="Times New Roman" w:eastAsia="Times New Roman" w:hAnsi="Times New Roman" w:cs="Times New Roman"/>
          <w:color w:val="0E1034"/>
          <w:kern w:val="0"/>
          <w:sz w:val="28"/>
          <w:szCs w:val="28"/>
          <w14:ligatures w14:val="none"/>
        </w:rPr>
        <w:t>Diagram</w:t>
      </w:r>
      <w:r w:rsidR="00305702">
        <w:rPr>
          <w:rFonts w:ascii="Times New Roman" w:eastAsia="Times New Roman" w:hAnsi="Times New Roman" w:cs="Times New Roman"/>
          <w:color w:val="0E1034"/>
          <w:kern w:val="0"/>
          <w:sz w:val="28"/>
          <w:szCs w:val="28"/>
          <w14:ligatures w14:val="none"/>
        </w:rPr>
        <w:t xml:space="preserve"> </w:t>
      </w:r>
      <w:r w:rsidR="00F26D91" w:rsidRPr="00524596">
        <w:rPr>
          <w:rFonts w:ascii="Times New Roman" w:eastAsia="Times New Roman" w:hAnsi="Times New Roman" w:cs="Times New Roman"/>
          <w:color w:val="0E1034"/>
          <w:kern w:val="0"/>
          <w:sz w:val="28"/>
          <w:szCs w:val="28"/>
          <w14:ligatures w14:val="none"/>
        </w:rPr>
        <w:t>Explained…………………………………</w:t>
      </w:r>
      <w:r>
        <w:rPr>
          <w:rFonts w:ascii="Times New Roman" w:eastAsia="Times New Roman" w:hAnsi="Times New Roman" w:cs="Times New Roman"/>
          <w:color w:val="0E1034"/>
          <w:kern w:val="0"/>
          <w:sz w:val="28"/>
          <w:szCs w:val="28"/>
          <w14:ligatures w14:val="none"/>
        </w:rPr>
        <w:t>10</w:t>
      </w:r>
    </w:p>
    <w:p w14:paraId="7182F9DC" w14:textId="4BF7863C" w:rsidR="00B25D1A" w:rsidRPr="00524596" w:rsidRDefault="00524596" w:rsidP="00524596">
      <w:pPr>
        <w:pStyle w:val="ListParagraph"/>
        <w:numPr>
          <w:ilvl w:val="0"/>
          <w:numId w:val="29"/>
        </w:numPr>
        <w:shd w:val="clear" w:color="auto" w:fill="FFFFFF"/>
        <w:spacing w:before="100" w:beforeAutospacing="1" w:after="225" w:line="600" w:lineRule="auto"/>
        <w:rPr>
          <w:rFonts w:ascii="Times New Roman" w:eastAsia="Times New Roman" w:hAnsi="Times New Roman" w:cs="Times New Roman"/>
          <w:bCs/>
          <w:color w:val="0E1034"/>
          <w:kern w:val="0"/>
          <w:sz w:val="28"/>
          <w:szCs w:val="28"/>
          <w14:ligatures w14:val="none"/>
        </w:rPr>
      </w:pPr>
      <w:r w:rsidRPr="00305702">
        <w:rPr>
          <w:rFonts w:ascii="Times New Roman" w:eastAsia="Times New Roman" w:hAnsi="Times New Roman" w:cs="Times New Roman"/>
          <w:b/>
          <w:bCs/>
          <w:color w:val="0E1034"/>
          <w:kern w:val="0"/>
          <w:sz w:val="28"/>
          <w:szCs w:val="28"/>
          <w14:ligatures w14:val="none"/>
        </w:rPr>
        <w:t>Class</w:t>
      </w:r>
      <w:r w:rsidR="00305702">
        <w:rPr>
          <w:rFonts w:ascii="Times New Roman" w:eastAsia="Times New Roman" w:hAnsi="Times New Roman" w:cs="Times New Roman"/>
          <w:b/>
          <w:bCs/>
          <w:color w:val="0E1034"/>
          <w:kern w:val="0"/>
          <w:sz w:val="28"/>
          <w:szCs w:val="28"/>
          <w14:ligatures w14:val="none"/>
        </w:rPr>
        <w:t xml:space="preserve"> </w:t>
      </w:r>
      <w:r w:rsidRPr="00305702">
        <w:rPr>
          <w:rFonts w:ascii="Times New Roman" w:eastAsia="Times New Roman" w:hAnsi="Times New Roman" w:cs="Times New Roman"/>
          <w:b/>
          <w:bCs/>
          <w:color w:val="0E1034"/>
          <w:kern w:val="0"/>
          <w:sz w:val="28"/>
          <w:szCs w:val="28"/>
          <w14:ligatures w14:val="none"/>
        </w:rPr>
        <w:t>Diagram</w:t>
      </w:r>
      <w:r>
        <w:rPr>
          <w:rFonts w:ascii="Times New Roman" w:eastAsia="Times New Roman" w:hAnsi="Times New Roman" w:cs="Times New Roman"/>
          <w:bCs/>
          <w:color w:val="0E1034"/>
          <w:kern w:val="0"/>
          <w:sz w:val="28"/>
          <w:szCs w:val="28"/>
          <w14:ligatures w14:val="none"/>
        </w:rPr>
        <w:t>……</w:t>
      </w:r>
      <w:r w:rsidR="00305702">
        <w:rPr>
          <w:rFonts w:ascii="Times New Roman" w:eastAsia="Times New Roman" w:hAnsi="Times New Roman" w:cs="Times New Roman"/>
          <w:bCs/>
          <w:color w:val="0E1034"/>
          <w:kern w:val="0"/>
          <w:sz w:val="28"/>
          <w:szCs w:val="28"/>
          <w14:ligatures w14:val="none"/>
        </w:rPr>
        <w:t>…………………………………………….</w:t>
      </w:r>
      <w:r>
        <w:rPr>
          <w:rFonts w:ascii="Times New Roman" w:eastAsia="Times New Roman" w:hAnsi="Times New Roman" w:cs="Times New Roman"/>
          <w:bCs/>
          <w:color w:val="0E1034"/>
          <w:kern w:val="0"/>
          <w:sz w:val="28"/>
          <w:szCs w:val="28"/>
          <w14:ligatures w14:val="none"/>
        </w:rPr>
        <w:t>……11</w:t>
      </w:r>
    </w:p>
    <w:p w14:paraId="7E2EADF3" w14:textId="2DC7583E" w:rsidR="00F26D91" w:rsidRPr="00524596" w:rsidRDefault="00524596" w:rsidP="00524596">
      <w:pPr>
        <w:pStyle w:val="ListParagraph"/>
        <w:numPr>
          <w:ilvl w:val="0"/>
          <w:numId w:val="30"/>
        </w:numPr>
        <w:shd w:val="clear" w:color="auto" w:fill="FFFFFF"/>
        <w:spacing w:before="100" w:beforeAutospacing="1" w:after="225" w:line="600" w:lineRule="auto"/>
        <w:rPr>
          <w:rFonts w:ascii="Times New Roman" w:eastAsia="Times New Roman" w:hAnsi="Times New Roman" w:cs="Times New Roman"/>
          <w:color w:val="0E1034"/>
          <w:kern w:val="0"/>
          <w:sz w:val="28"/>
          <w:szCs w:val="28"/>
          <w14:ligatures w14:val="none"/>
        </w:rPr>
      </w:pPr>
      <w:proofErr w:type="spellStart"/>
      <w:r>
        <w:rPr>
          <w:rFonts w:ascii="Times New Roman" w:eastAsia="Times New Roman" w:hAnsi="Times New Roman" w:cs="Times New Roman"/>
          <w:color w:val="0E1034"/>
          <w:kern w:val="0"/>
          <w:sz w:val="28"/>
          <w:szCs w:val="28"/>
          <w14:ligatures w14:val="none"/>
        </w:rPr>
        <w:t>Class</w:t>
      </w:r>
      <w:r w:rsidR="00F26D91" w:rsidRPr="00524596">
        <w:rPr>
          <w:rFonts w:ascii="Times New Roman" w:eastAsia="Times New Roman" w:hAnsi="Times New Roman" w:cs="Times New Roman"/>
          <w:color w:val="0E1034"/>
          <w:kern w:val="0"/>
          <w:sz w:val="28"/>
          <w:szCs w:val="28"/>
          <w14:ligatures w14:val="none"/>
        </w:rPr>
        <w:t>Diagr</w:t>
      </w:r>
      <w:r>
        <w:rPr>
          <w:rFonts w:ascii="Times New Roman" w:eastAsia="Times New Roman" w:hAnsi="Times New Roman" w:cs="Times New Roman"/>
          <w:color w:val="0E1034"/>
          <w:kern w:val="0"/>
          <w:sz w:val="28"/>
          <w:szCs w:val="28"/>
          <w14:ligatures w14:val="none"/>
        </w:rPr>
        <w:t>am</w:t>
      </w:r>
      <w:r w:rsidR="00F26D91" w:rsidRPr="00524596">
        <w:rPr>
          <w:rFonts w:ascii="Times New Roman" w:eastAsia="Times New Roman" w:hAnsi="Times New Roman" w:cs="Times New Roman"/>
          <w:color w:val="0E1034"/>
          <w:kern w:val="0"/>
          <w:sz w:val="28"/>
          <w:szCs w:val="28"/>
          <w14:ligatures w14:val="none"/>
        </w:rPr>
        <w:t>Explained</w:t>
      </w:r>
      <w:proofErr w:type="spellEnd"/>
      <w:r w:rsidR="00F26D91" w:rsidRPr="00524596">
        <w:rPr>
          <w:rFonts w:ascii="Times New Roman" w:eastAsia="Times New Roman" w:hAnsi="Times New Roman" w:cs="Times New Roman"/>
          <w:color w:val="0E1034"/>
          <w:kern w:val="0"/>
          <w:sz w:val="28"/>
          <w:szCs w:val="28"/>
          <w14:ligatures w14:val="none"/>
        </w:rPr>
        <w:t>…………………………………</w:t>
      </w:r>
      <w:r w:rsidR="00305702">
        <w:rPr>
          <w:rFonts w:ascii="Times New Roman" w:eastAsia="Times New Roman" w:hAnsi="Times New Roman" w:cs="Times New Roman"/>
          <w:color w:val="0E1034"/>
          <w:kern w:val="0"/>
          <w:sz w:val="28"/>
          <w:szCs w:val="28"/>
          <w14:ligatures w14:val="none"/>
        </w:rPr>
        <w:t>..</w:t>
      </w:r>
      <w:r w:rsidR="00F26D91" w:rsidRPr="00524596">
        <w:rPr>
          <w:rFonts w:ascii="Times New Roman" w:eastAsia="Times New Roman" w:hAnsi="Times New Roman" w:cs="Times New Roman"/>
          <w:color w:val="0E1034"/>
          <w:kern w:val="0"/>
          <w:sz w:val="28"/>
          <w:szCs w:val="28"/>
          <w14:ligatures w14:val="none"/>
        </w:rPr>
        <w:t>…..</w:t>
      </w:r>
      <w:r w:rsidR="00305702">
        <w:rPr>
          <w:rFonts w:ascii="Times New Roman" w:eastAsia="Times New Roman" w:hAnsi="Times New Roman" w:cs="Times New Roman"/>
          <w:color w:val="0E1034"/>
          <w:kern w:val="0"/>
          <w:sz w:val="28"/>
          <w:szCs w:val="28"/>
          <w14:ligatures w14:val="none"/>
        </w:rPr>
        <w:t>13</w:t>
      </w:r>
    </w:p>
    <w:p w14:paraId="12808DF0" w14:textId="71E57F6A" w:rsidR="00524596" w:rsidRPr="00524596" w:rsidRDefault="00B25D1A" w:rsidP="00524596">
      <w:pPr>
        <w:pStyle w:val="ListParagraph"/>
        <w:numPr>
          <w:ilvl w:val="0"/>
          <w:numId w:val="29"/>
        </w:numPr>
        <w:shd w:val="clear" w:color="auto" w:fill="FFFFFF"/>
        <w:spacing w:before="100" w:beforeAutospacing="1" w:after="225" w:line="600" w:lineRule="auto"/>
        <w:rPr>
          <w:rFonts w:ascii="Times New Roman" w:eastAsia="Times New Roman" w:hAnsi="Times New Roman" w:cs="Times New Roman"/>
          <w:bCs/>
          <w:color w:val="0E1034"/>
          <w:kern w:val="0"/>
          <w:sz w:val="28"/>
          <w:szCs w:val="28"/>
          <w14:ligatures w14:val="none"/>
        </w:rPr>
      </w:pPr>
      <w:r w:rsidRPr="00305702">
        <w:rPr>
          <w:rFonts w:ascii="Times New Roman" w:eastAsia="Times New Roman" w:hAnsi="Times New Roman" w:cs="Times New Roman"/>
          <w:b/>
          <w:bCs/>
          <w:color w:val="0E1034"/>
          <w:kern w:val="0"/>
          <w:sz w:val="28"/>
          <w:szCs w:val="28"/>
          <w14:ligatures w14:val="none"/>
        </w:rPr>
        <w:t>Deplo</w:t>
      </w:r>
      <w:r w:rsidR="00B53F75" w:rsidRPr="00305702">
        <w:rPr>
          <w:rFonts w:ascii="Times New Roman" w:eastAsia="Times New Roman" w:hAnsi="Times New Roman" w:cs="Times New Roman"/>
          <w:b/>
          <w:bCs/>
          <w:color w:val="0E1034"/>
          <w:kern w:val="0"/>
          <w:sz w:val="28"/>
          <w:szCs w:val="28"/>
          <w14:ligatures w14:val="none"/>
        </w:rPr>
        <w:t>y</w:t>
      </w:r>
      <w:r w:rsidRPr="00305702">
        <w:rPr>
          <w:rFonts w:ascii="Times New Roman" w:eastAsia="Times New Roman" w:hAnsi="Times New Roman" w:cs="Times New Roman"/>
          <w:b/>
          <w:bCs/>
          <w:color w:val="0E1034"/>
          <w:kern w:val="0"/>
          <w:sz w:val="28"/>
          <w:szCs w:val="28"/>
          <w14:ligatures w14:val="none"/>
        </w:rPr>
        <w:t>ment</w:t>
      </w:r>
      <w:r w:rsidR="00305702">
        <w:rPr>
          <w:rFonts w:ascii="Times New Roman" w:eastAsia="Times New Roman" w:hAnsi="Times New Roman" w:cs="Times New Roman"/>
          <w:b/>
          <w:bCs/>
          <w:color w:val="0E1034"/>
          <w:kern w:val="0"/>
          <w:sz w:val="28"/>
          <w:szCs w:val="28"/>
          <w14:ligatures w14:val="none"/>
        </w:rPr>
        <w:t xml:space="preserve"> </w:t>
      </w:r>
      <w:r w:rsidR="00524596" w:rsidRPr="00305702">
        <w:rPr>
          <w:rFonts w:ascii="Times New Roman" w:eastAsia="Times New Roman" w:hAnsi="Times New Roman" w:cs="Times New Roman"/>
          <w:b/>
          <w:bCs/>
          <w:color w:val="0E1034"/>
          <w:kern w:val="0"/>
          <w:sz w:val="28"/>
          <w:szCs w:val="28"/>
          <w14:ligatures w14:val="none"/>
        </w:rPr>
        <w:t>Diagram</w:t>
      </w:r>
      <w:r w:rsidR="00524596">
        <w:rPr>
          <w:rFonts w:ascii="Times New Roman" w:eastAsia="Times New Roman" w:hAnsi="Times New Roman" w:cs="Times New Roman"/>
          <w:bCs/>
          <w:color w:val="0E1034"/>
          <w:kern w:val="0"/>
          <w:sz w:val="28"/>
          <w:szCs w:val="28"/>
          <w14:ligatures w14:val="none"/>
        </w:rPr>
        <w:t>…</w:t>
      </w:r>
      <w:r w:rsidRPr="00524596">
        <w:rPr>
          <w:rFonts w:ascii="Times New Roman" w:eastAsia="Times New Roman" w:hAnsi="Times New Roman" w:cs="Times New Roman"/>
          <w:bCs/>
          <w:color w:val="0E1034"/>
          <w:kern w:val="0"/>
          <w:sz w:val="28"/>
          <w:szCs w:val="28"/>
          <w14:ligatures w14:val="none"/>
        </w:rPr>
        <w:t>………</w:t>
      </w:r>
      <w:r w:rsidR="00B53F75" w:rsidRPr="00524596">
        <w:rPr>
          <w:rFonts w:ascii="Times New Roman" w:eastAsia="Times New Roman" w:hAnsi="Times New Roman" w:cs="Times New Roman"/>
          <w:bCs/>
          <w:color w:val="0E1034"/>
          <w:kern w:val="0"/>
          <w:sz w:val="28"/>
          <w:szCs w:val="28"/>
          <w14:ligatures w14:val="none"/>
        </w:rPr>
        <w:t>…….</w:t>
      </w:r>
      <w:r w:rsidR="00305702">
        <w:rPr>
          <w:rFonts w:ascii="Times New Roman" w:eastAsia="Times New Roman" w:hAnsi="Times New Roman" w:cs="Times New Roman"/>
          <w:bCs/>
          <w:color w:val="0E1034"/>
          <w:kern w:val="0"/>
          <w:sz w:val="28"/>
          <w:szCs w:val="28"/>
          <w14:ligatures w14:val="none"/>
        </w:rPr>
        <w:t>…</w:t>
      </w:r>
      <w:r w:rsidR="00524596">
        <w:rPr>
          <w:rFonts w:ascii="Times New Roman" w:eastAsia="Times New Roman" w:hAnsi="Times New Roman" w:cs="Times New Roman"/>
          <w:bCs/>
          <w:color w:val="0E1034"/>
          <w:kern w:val="0"/>
          <w:sz w:val="28"/>
          <w:szCs w:val="28"/>
          <w14:ligatures w14:val="none"/>
        </w:rPr>
        <w:t>………………</w:t>
      </w:r>
      <w:r w:rsidR="00305702">
        <w:rPr>
          <w:rFonts w:ascii="Times New Roman" w:eastAsia="Times New Roman" w:hAnsi="Times New Roman" w:cs="Times New Roman"/>
          <w:bCs/>
          <w:color w:val="0E1034"/>
          <w:kern w:val="0"/>
          <w:sz w:val="28"/>
          <w:szCs w:val="28"/>
          <w14:ligatures w14:val="none"/>
        </w:rPr>
        <w:t>………....</w:t>
      </w:r>
      <w:r w:rsidR="00524596">
        <w:rPr>
          <w:rFonts w:ascii="Times New Roman" w:eastAsia="Times New Roman" w:hAnsi="Times New Roman" w:cs="Times New Roman"/>
          <w:bCs/>
          <w:color w:val="0E1034"/>
          <w:kern w:val="0"/>
          <w:sz w:val="28"/>
          <w:szCs w:val="28"/>
          <w14:ligatures w14:val="none"/>
        </w:rPr>
        <w:t>…14</w:t>
      </w:r>
    </w:p>
    <w:p w14:paraId="599A27FA" w14:textId="0C55FAA0" w:rsidR="00F26D91" w:rsidRPr="00524596" w:rsidRDefault="00524596" w:rsidP="00524596">
      <w:pPr>
        <w:pStyle w:val="ListParagraph"/>
        <w:numPr>
          <w:ilvl w:val="0"/>
          <w:numId w:val="30"/>
        </w:numPr>
        <w:shd w:val="clear" w:color="auto" w:fill="FFFFFF"/>
        <w:spacing w:before="100" w:beforeAutospacing="1" w:after="225" w:line="600" w:lineRule="auto"/>
        <w:rPr>
          <w:rFonts w:ascii="Times New Roman" w:eastAsia="Times New Roman" w:hAnsi="Times New Roman" w:cs="Times New Roman"/>
          <w:bCs/>
          <w:color w:val="0E1034"/>
          <w:kern w:val="0"/>
          <w:sz w:val="28"/>
          <w:szCs w:val="28"/>
          <w14:ligatures w14:val="none"/>
        </w:rPr>
      </w:pPr>
      <w:r>
        <w:rPr>
          <w:rFonts w:ascii="Times New Roman" w:eastAsia="Times New Roman" w:hAnsi="Times New Roman" w:cs="Times New Roman"/>
          <w:color w:val="0E1034"/>
          <w:kern w:val="0"/>
          <w:sz w:val="28"/>
          <w:szCs w:val="28"/>
          <w14:ligatures w14:val="none"/>
        </w:rPr>
        <w:t>Deployment</w:t>
      </w:r>
      <w:r w:rsidR="00305702">
        <w:rPr>
          <w:rFonts w:ascii="Times New Roman" w:eastAsia="Times New Roman" w:hAnsi="Times New Roman" w:cs="Times New Roman"/>
          <w:color w:val="0E1034"/>
          <w:kern w:val="0"/>
          <w:sz w:val="28"/>
          <w:szCs w:val="28"/>
          <w14:ligatures w14:val="none"/>
        </w:rPr>
        <w:t xml:space="preserve"> </w:t>
      </w:r>
      <w:r w:rsidR="00F26D91" w:rsidRPr="00524596">
        <w:rPr>
          <w:rFonts w:ascii="Times New Roman" w:eastAsia="Times New Roman" w:hAnsi="Times New Roman" w:cs="Times New Roman"/>
          <w:color w:val="0E1034"/>
          <w:kern w:val="0"/>
          <w:sz w:val="28"/>
          <w:szCs w:val="28"/>
          <w14:ligatures w14:val="none"/>
        </w:rPr>
        <w:t>Diagram…………………………………………</w:t>
      </w:r>
      <w:r w:rsidR="00305702">
        <w:rPr>
          <w:rFonts w:ascii="Times New Roman" w:eastAsia="Times New Roman" w:hAnsi="Times New Roman" w:cs="Times New Roman"/>
          <w:color w:val="0E1034"/>
          <w:kern w:val="0"/>
          <w:sz w:val="28"/>
          <w:szCs w:val="28"/>
          <w14:ligatures w14:val="none"/>
        </w:rPr>
        <w:t>.</w:t>
      </w:r>
      <w:r>
        <w:rPr>
          <w:rFonts w:ascii="Times New Roman" w:eastAsia="Times New Roman" w:hAnsi="Times New Roman" w:cs="Times New Roman"/>
          <w:color w:val="0E1034"/>
          <w:kern w:val="0"/>
          <w:sz w:val="28"/>
          <w:szCs w:val="28"/>
          <w14:ligatures w14:val="none"/>
        </w:rPr>
        <w:t>15</w:t>
      </w:r>
    </w:p>
    <w:p w14:paraId="53EE9E86" w14:textId="597C7C01" w:rsidR="00B25D1A" w:rsidRPr="00524596" w:rsidRDefault="00F26D91" w:rsidP="00F26D91">
      <w:pPr>
        <w:rPr>
          <w:rFonts w:ascii="Times New Roman" w:hAnsi="Times New Roman" w:cs="Times New Roman"/>
          <w:sz w:val="28"/>
          <w:szCs w:val="28"/>
        </w:rPr>
      </w:pPr>
      <w:r w:rsidRPr="00305702">
        <w:rPr>
          <w:rFonts w:ascii="Times New Roman" w:hAnsi="Times New Roman" w:cs="Times New Roman"/>
          <w:b/>
          <w:sz w:val="28"/>
          <w:szCs w:val="28"/>
        </w:rPr>
        <w:t>Conclusion</w:t>
      </w:r>
      <w:r w:rsidRPr="00524596">
        <w:rPr>
          <w:rFonts w:ascii="Times New Roman" w:hAnsi="Times New Roman" w:cs="Times New Roman"/>
          <w:sz w:val="28"/>
          <w:szCs w:val="28"/>
        </w:rPr>
        <w:t>……………………………………………………</w:t>
      </w:r>
      <w:r w:rsidR="00305702">
        <w:rPr>
          <w:rFonts w:ascii="Times New Roman" w:hAnsi="Times New Roman" w:cs="Times New Roman"/>
          <w:sz w:val="28"/>
          <w:szCs w:val="28"/>
        </w:rPr>
        <w:t>…………....</w:t>
      </w:r>
      <w:r w:rsidRPr="00524596">
        <w:rPr>
          <w:rFonts w:ascii="Times New Roman" w:hAnsi="Times New Roman" w:cs="Times New Roman"/>
          <w:sz w:val="28"/>
          <w:szCs w:val="28"/>
        </w:rPr>
        <w:t>..17</w:t>
      </w:r>
    </w:p>
    <w:p w14:paraId="6DE4EDF2" w14:textId="77777777" w:rsidR="00F26D91" w:rsidRPr="00524596" w:rsidRDefault="00F26D91" w:rsidP="00F26D91">
      <w:pPr>
        <w:pStyle w:val="ListParagraph"/>
        <w:rPr>
          <w:rFonts w:ascii="Times New Roman" w:hAnsi="Times New Roman" w:cs="Times New Roman"/>
          <w:sz w:val="28"/>
          <w:szCs w:val="28"/>
        </w:rPr>
      </w:pPr>
    </w:p>
    <w:p w14:paraId="37C69075" w14:textId="77777777" w:rsidR="00B25D1A" w:rsidRDefault="00B25D1A" w:rsidP="00B372ED">
      <w:pPr>
        <w:ind w:left="360"/>
        <w:rPr>
          <w:rFonts w:ascii="Times New Roman" w:hAnsi="Times New Roman" w:cs="Times New Roman"/>
          <w:b/>
          <w:sz w:val="36"/>
          <w:szCs w:val="36"/>
        </w:rPr>
      </w:pPr>
    </w:p>
    <w:p w14:paraId="0229FA22" w14:textId="77777777" w:rsidR="00B25D1A" w:rsidRDefault="00B25D1A" w:rsidP="00B372ED">
      <w:pPr>
        <w:ind w:left="360"/>
        <w:rPr>
          <w:rFonts w:ascii="Times New Roman" w:hAnsi="Times New Roman" w:cs="Times New Roman"/>
          <w:b/>
          <w:sz w:val="36"/>
          <w:szCs w:val="36"/>
        </w:rPr>
      </w:pPr>
    </w:p>
    <w:p w14:paraId="0BD0D780" w14:textId="310B66FF" w:rsidR="00BC47FE" w:rsidRPr="00655251" w:rsidRDefault="003D1818" w:rsidP="00B372ED">
      <w:pPr>
        <w:ind w:left="360"/>
        <w:rPr>
          <w:rFonts w:ascii="Times New Roman" w:hAnsi="Times New Roman" w:cs="Times New Roman"/>
          <w:b/>
          <w:sz w:val="36"/>
          <w:szCs w:val="36"/>
        </w:rPr>
      </w:pPr>
      <w:r w:rsidRPr="00655251">
        <w:rPr>
          <w:rFonts w:ascii="Times New Roman" w:hAnsi="Times New Roman" w:cs="Times New Roman"/>
          <w:b/>
          <w:sz w:val="36"/>
          <w:szCs w:val="36"/>
        </w:rPr>
        <w:lastRenderedPageBreak/>
        <w:t>Introduction</w:t>
      </w:r>
    </w:p>
    <w:p w14:paraId="65E802E5" w14:textId="77777777" w:rsidR="00407493" w:rsidRPr="00655251" w:rsidRDefault="00DE1E59" w:rsidP="00655251">
      <w:pPr>
        <w:spacing w:line="360" w:lineRule="auto"/>
        <w:rPr>
          <w:rFonts w:ascii="Times New Roman" w:hAnsi="Times New Roman" w:cs="Times New Roman"/>
          <w:sz w:val="24"/>
          <w:szCs w:val="24"/>
        </w:rPr>
      </w:pPr>
      <w:r w:rsidRPr="00655251">
        <w:rPr>
          <w:rFonts w:ascii="Times New Roman" w:hAnsi="Times New Roman" w:cs="Times New Roman"/>
          <w:sz w:val="24"/>
          <w:szCs w:val="24"/>
        </w:rPr>
        <w:t>System diagrams play a cruc</w:t>
      </w:r>
      <w:r w:rsidR="00B6490B" w:rsidRPr="00655251">
        <w:rPr>
          <w:rFonts w:ascii="Times New Roman" w:hAnsi="Times New Roman" w:cs="Times New Roman"/>
          <w:sz w:val="24"/>
          <w:szCs w:val="24"/>
        </w:rPr>
        <w:t>ial role in the effective modeling and design of any given system, serving as a commo</w:t>
      </w:r>
      <w:r w:rsidRPr="00655251">
        <w:rPr>
          <w:rFonts w:ascii="Times New Roman" w:hAnsi="Times New Roman" w:cs="Times New Roman"/>
          <w:sz w:val="24"/>
          <w:szCs w:val="24"/>
        </w:rPr>
        <w:t>n</w:t>
      </w:r>
      <w:r w:rsidR="00B6490B" w:rsidRPr="00655251">
        <w:rPr>
          <w:rFonts w:ascii="Times New Roman" w:hAnsi="Times New Roman" w:cs="Times New Roman"/>
          <w:sz w:val="24"/>
          <w:szCs w:val="24"/>
        </w:rPr>
        <w:t xml:space="preserve"> language</w:t>
      </w:r>
      <w:r w:rsidR="007E29C6" w:rsidRPr="00655251">
        <w:rPr>
          <w:rFonts w:ascii="Times New Roman" w:hAnsi="Times New Roman" w:cs="Times New Roman"/>
          <w:sz w:val="24"/>
          <w:szCs w:val="24"/>
        </w:rPr>
        <w:t xml:space="preserve"> for stakeholders as they </w:t>
      </w:r>
      <w:r w:rsidR="00B6490B" w:rsidRPr="00655251">
        <w:rPr>
          <w:rFonts w:ascii="Times New Roman" w:hAnsi="Times New Roman" w:cs="Times New Roman"/>
          <w:sz w:val="24"/>
          <w:szCs w:val="24"/>
        </w:rPr>
        <w:t>support system analysis</w:t>
      </w:r>
      <w:r w:rsidR="007E29C6" w:rsidRPr="00655251">
        <w:rPr>
          <w:rFonts w:ascii="Times New Roman" w:hAnsi="Times New Roman" w:cs="Times New Roman"/>
          <w:sz w:val="24"/>
          <w:szCs w:val="24"/>
        </w:rPr>
        <w:t xml:space="preserve"> and optimization, facilitate </w:t>
      </w:r>
      <w:r w:rsidR="00B6490B" w:rsidRPr="00655251">
        <w:rPr>
          <w:rFonts w:ascii="Times New Roman" w:hAnsi="Times New Roman" w:cs="Times New Roman"/>
          <w:sz w:val="24"/>
          <w:szCs w:val="24"/>
        </w:rPr>
        <w:t xml:space="preserve">deployment, maintenance and future enhancements. </w:t>
      </w:r>
      <w:r w:rsidR="007E29C6" w:rsidRPr="00655251">
        <w:rPr>
          <w:rFonts w:ascii="Times New Roman" w:hAnsi="Times New Roman" w:cs="Times New Roman"/>
          <w:sz w:val="24"/>
          <w:szCs w:val="24"/>
        </w:rPr>
        <w:t xml:space="preserve">In this report we are going to present the various system diagrams </w:t>
      </w:r>
      <w:proofErr w:type="spellStart"/>
      <w:r w:rsidR="007E29C6" w:rsidRPr="00655251">
        <w:rPr>
          <w:rFonts w:ascii="Times New Roman" w:hAnsi="Times New Roman" w:cs="Times New Roman"/>
          <w:sz w:val="24"/>
          <w:szCs w:val="24"/>
        </w:rPr>
        <w:t>i.e</w:t>
      </w:r>
      <w:proofErr w:type="spellEnd"/>
      <w:r w:rsidR="007E29C6" w:rsidRPr="00655251">
        <w:rPr>
          <w:rFonts w:ascii="Times New Roman" w:hAnsi="Times New Roman" w:cs="Times New Roman"/>
          <w:sz w:val="24"/>
          <w:szCs w:val="24"/>
        </w:rPr>
        <w:t xml:space="preserve"> context, use-case, class, sequence and deployment diagrams of our disaster management system drafted from our requirement analysis to fully illustrate the strengths of our system.</w:t>
      </w:r>
    </w:p>
    <w:p w14:paraId="10C3EA47" w14:textId="77777777" w:rsidR="007E29C6" w:rsidRPr="00655251" w:rsidRDefault="007E29C6" w:rsidP="007E29C6">
      <w:pPr>
        <w:pStyle w:val="ListParagraph"/>
        <w:numPr>
          <w:ilvl w:val="0"/>
          <w:numId w:val="1"/>
        </w:numPr>
        <w:rPr>
          <w:rFonts w:ascii="Times New Roman" w:hAnsi="Times New Roman" w:cs="Times New Roman"/>
          <w:b/>
          <w:sz w:val="32"/>
          <w:szCs w:val="32"/>
        </w:rPr>
      </w:pPr>
      <w:r w:rsidRPr="00655251">
        <w:rPr>
          <w:rFonts w:ascii="Times New Roman" w:hAnsi="Times New Roman" w:cs="Times New Roman"/>
          <w:b/>
          <w:sz w:val="32"/>
          <w:szCs w:val="32"/>
        </w:rPr>
        <w:t>Context Diagram</w:t>
      </w:r>
    </w:p>
    <w:p w14:paraId="46FF6C86" w14:textId="4C92ED00" w:rsidR="0022077F" w:rsidRDefault="0022077F" w:rsidP="00655251">
      <w:pPr>
        <w:pStyle w:val="ListParagraph"/>
        <w:spacing w:line="360" w:lineRule="auto"/>
        <w:rPr>
          <w:rFonts w:ascii="Times New Roman" w:hAnsi="Times New Roman" w:cs="Times New Roman"/>
          <w:sz w:val="24"/>
          <w:szCs w:val="24"/>
        </w:rPr>
      </w:pPr>
      <w:r w:rsidRPr="00655251">
        <w:rPr>
          <w:rFonts w:ascii="Times New Roman" w:hAnsi="Times New Roman" w:cs="Times New Roman"/>
          <w:sz w:val="24"/>
          <w:szCs w:val="24"/>
        </w:rPr>
        <w:t>It is a diagram used to represent the high-level interactions between a system and its environment, providing a visual representation of the system and its interactions with external entities known as actors.</w:t>
      </w:r>
      <w:r w:rsidR="0002675D">
        <w:rPr>
          <w:rFonts w:ascii="Times New Roman" w:hAnsi="Times New Roman" w:cs="Times New Roman"/>
          <w:sz w:val="24"/>
          <w:szCs w:val="24"/>
        </w:rPr>
        <w:t xml:space="preserve"> I</w:t>
      </w:r>
      <w:r w:rsidR="00406232">
        <w:rPr>
          <w:rFonts w:ascii="Times New Roman" w:hAnsi="Times New Roman" w:cs="Times New Roman"/>
          <w:sz w:val="24"/>
          <w:szCs w:val="24"/>
        </w:rPr>
        <w:t>t is typically made up of:</w:t>
      </w:r>
    </w:p>
    <w:p w14:paraId="66462874" w14:textId="3F79BFC5" w:rsidR="00406232" w:rsidRDefault="00406232" w:rsidP="0040623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The system which is the main focus of the diagram, represented as a single element using a box or circle.</w:t>
      </w:r>
    </w:p>
    <w:p w14:paraId="1FEDAFFE" w14:textId="23FD56A1" w:rsidR="00406232" w:rsidRDefault="00406232" w:rsidP="0040623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External entities which are the people or other systems that interact with the system, visually represented using boxes or other shapes connected to the system.</w:t>
      </w:r>
    </w:p>
    <w:p w14:paraId="00F611B2" w14:textId="7B02779D" w:rsidR="00406232" w:rsidRDefault="00406232" w:rsidP="00406232">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Interactions that are represented as arrows or lines connecting the system external entities, showing </w:t>
      </w:r>
      <w:r w:rsidR="005E16BD">
        <w:rPr>
          <w:rFonts w:ascii="Times New Roman" w:hAnsi="Times New Roman" w:cs="Times New Roman"/>
          <w:sz w:val="24"/>
          <w:szCs w:val="24"/>
        </w:rPr>
        <w:t xml:space="preserve">the data flow or communication between them. </w:t>
      </w:r>
    </w:p>
    <w:p w14:paraId="0051B689" w14:textId="0BDD5B66" w:rsidR="005E16BD" w:rsidRDefault="00F84157" w:rsidP="00F8415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E16BD">
        <w:rPr>
          <w:rFonts w:ascii="Times New Roman" w:hAnsi="Times New Roman" w:cs="Times New Roman"/>
          <w:sz w:val="24"/>
          <w:szCs w:val="24"/>
        </w:rPr>
        <w:t>The context diagram of our disaster management system is shown and explained below.</w:t>
      </w:r>
    </w:p>
    <w:p w14:paraId="5B73C044" w14:textId="77777777" w:rsidR="005E16BD" w:rsidRDefault="005E16BD" w:rsidP="005E16BD">
      <w:pPr>
        <w:spacing w:line="360" w:lineRule="auto"/>
        <w:ind w:left="1080"/>
        <w:rPr>
          <w:rFonts w:ascii="Times New Roman" w:hAnsi="Times New Roman" w:cs="Times New Roman"/>
          <w:sz w:val="24"/>
          <w:szCs w:val="24"/>
        </w:rPr>
      </w:pPr>
    </w:p>
    <w:p w14:paraId="400F2DF7" w14:textId="0396254C" w:rsidR="005E16BD" w:rsidRDefault="009A4162" w:rsidP="005E16BD">
      <w:pPr>
        <w:spacing w:line="36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D601A2" wp14:editId="06F07888">
            <wp:extent cx="5943600" cy="4393533"/>
            <wp:effectExtent l="0" t="0" r="0" b="7620"/>
            <wp:docPr id="6" name="Picture 6" descr="C:\Users\BBS INFO\AppData\Local\Packages\5319275A.WhatsAppDesktop_cv1g1gvanyjgm\TempState\ED85CBD881FDDC2A6D39CDBCCE64D7F7\WhatsApp Image 2024-05-28 at 09.14.35_b6a05d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BS INFO\AppData\Local\Packages\5319275A.WhatsAppDesktop_cv1g1gvanyjgm\TempState\ED85CBD881FDDC2A6D39CDBCCE64D7F7\WhatsApp Image 2024-05-28 at 09.14.35_b6a05d3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93533"/>
                    </a:xfrm>
                    <a:prstGeom prst="rect">
                      <a:avLst/>
                    </a:prstGeom>
                    <a:noFill/>
                    <a:ln>
                      <a:noFill/>
                    </a:ln>
                  </pic:spPr>
                </pic:pic>
              </a:graphicData>
            </a:graphic>
          </wp:inline>
        </w:drawing>
      </w:r>
    </w:p>
    <w:p w14:paraId="5282AF28" w14:textId="7B8C2352" w:rsidR="005E16BD" w:rsidRPr="005E16BD" w:rsidRDefault="005E16BD" w:rsidP="005E16BD">
      <w:pPr>
        <w:spacing w:line="360" w:lineRule="auto"/>
        <w:ind w:left="1080"/>
        <w:jc w:val="center"/>
        <w:rPr>
          <w:rFonts w:ascii="Times New Roman" w:hAnsi="Times New Roman" w:cs="Times New Roman"/>
        </w:rPr>
      </w:pPr>
      <w:r w:rsidRPr="005E16BD">
        <w:rPr>
          <w:rFonts w:ascii="Times New Roman" w:hAnsi="Times New Roman" w:cs="Times New Roman"/>
        </w:rPr>
        <w:t>Fig1: Context Diagram</w:t>
      </w:r>
    </w:p>
    <w:p w14:paraId="581EC82D" w14:textId="098A5D75" w:rsidR="005E16BD" w:rsidRPr="005E16BD" w:rsidRDefault="005E16BD" w:rsidP="005E16BD">
      <w:pPr>
        <w:spacing w:line="360" w:lineRule="auto"/>
        <w:ind w:left="1080"/>
        <w:rPr>
          <w:rFonts w:ascii="Times New Roman" w:hAnsi="Times New Roman" w:cs="Times New Roman"/>
          <w:b/>
          <w:bCs/>
          <w:sz w:val="28"/>
          <w:szCs w:val="28"/>
          <w:u w:val="single"/>
        </w:rPr>
      </w:pPr>
      <w:r w:rsidRPr="005E16BD">
        <w:rPr>
          <w:rFonts w:ascii="Times New Roman" w:hAnsi="Times New Roman" w:cs="Times New Roman"/>
          <w:b/>
          <w:bCs/>
          <w:sz w:val="28"/>
          <w:szCs w:val="28"/>
          <w:u w:val="single"/>
        </w:rPr>
        <w:t>Context Diagram Explained</w:t>
      </w:r>
    </w:p>
    <w:p w14:paraId="104A8E18" w14:textId="72D20939" w:rsidR="005E16BD" w:rsidRPr="00305702" w:rsidRDefault="005E16BD" w:rsidP="00305702">
      <w:pPr>
        <w:pStyle w:val="ListParagraph"/>
        <w:numPr>
          <w:ilvl w:val="0"/>
          <w:numId w:val="18"/>
        </w:numPr>
        <w:spacing w:after="160" w:line="360" w:lineRule="auto"/>
        <w:rPr>
          <w:rFonts w:ascii="Times New Roman" w:hAnsi="Times New Roman" w:cs="Times New Roman"/>
          <w:sz w:val="24"/>
          <w:szCs w:val="24"/>
        </w:rPr>
      </w:pPr>
      <w:r w:rsidRPr="00305702">
        <w:rPr>
          <w:rFonts w:ascii="Times New Roman" w:hAnsi="Times New Roman" w:cs="Times New Roman"/>
          <w:b/>
          <w:bCs/>
          <w:sz w:val="24"/>
          <w:szCs w:val="24"/>
        </w:rPr>
        <w:t>Users</w:t>
      </w:r>
      <w:r w:rsidRPr="00305702">
        <w:rPr>
          <w:rFonts w:ascii="Times New Roman" w:hAnsi="Times New Roman" w:cs="Times New Roman"/>
          <w:sz w:val="24"/>
          <w:szCs w:val="24"/>
        </w:rPr>
        <w:t>: These are the individuals who interact with the Disaster Management System. Users may include the general public, volunteers, or any other group that needs to access or provide information related to a disaster situation. They can report emergencies, receive alerts, and possibly access guidance on how to respond in different scenarios.</w:t>
      </w:r>
    </w:p>
    <w:p w14:paraId="1739F741" w14:textId="77777777" w:rsidR="005E16BD" w:rsidRPr="005E16BD" w:rsidRDefault="005E16BD" w:rsidP="005E16BD">
      <w:pPr>
        <w:numPr>
          <w:ilvl w:val="0"/>
          <w:numId w:val="18"/>
        </w:numPr>
        <w:spacing w:after="160" w:line="360" w:lineRule="auto"/>
        <w:rPr>
          <w:rFonts w:ascii="Times New Roman" w:hAnsi="Times New Roman" w:cs="Times New Roman"/>
          <w:sz w:val="24"/>
          <w:szCs w:val="24"/>
        </w:rPr>
      </w:pPr>
      <w:r w:rsidRPr="005E16BD">
        <w:rPr>
          <w:rFonts w:ascii="Times New Roman" w:hAnsi="Times New Roman" w:cs="Times New Roman"/>
          <w:b/>
          <w:bCs/>
          <w:sz w:val="24"/>
          <w:szCs w:val="24"/>
        </w:rPr>
        <w:t>Emergency Responders</w:t>
      </w:r>
      <w:r w:rsidRPr="005E16BD">
        <w:rPr>
          <w:rFonts w:ascii="Times New Roman" w:hAnsi="Times New Roman" w:cs="Times New Roman"/>
          <w:sz w:val="24"/>
          <w:szCs w:val="24"/>
        </w:rPr>
        <w:t>: This group includes professionals like firefighters, medical teams, police, and other emergency services who are directly involved in responding to disasters. They use the system to receive alerts and information about disaster events, which helps them in coordinating and executing response strategies efficiently.</w:t>
      </w:r>
    </w:p>
    <w:p w14:paraId="25CF257F" w14:textId="77777777" w:rsidR="005E16BD" w:rsidRPr="005E16BD" w:rsidRDefault="005E16BD" w:rsidP="005E16BD">
      <w:pPr>
        <w:numPr>
          <w:ilvl w:val="0"/>
          <w:numId w:val="18"/>
        </w:numPr>
        <w:spacing w:after="160" w:line="360" w:lineRule="auto"/>
        <w:rPr>
          <w:rFonts w:ascii="Times New Roman" w:hAnsi="Times New Roman" w:cs="Times New Roman"/>
          <w:sz w:val="24"/>
          <w:szCs w:val="24"/>
        </w:rPr>
      </w:pPr>
      <w:r w:rsidRPr="005E16BD">
        <w:rPr>
          <w:rFonts w:ascii="Times New Roman" w:hAnsi="Times New Roman" w:cs="Times New Roman"/>
          <w:b/>
          <w:bCs/>
          <w:sz w:val="24"/>
          <w:szCs w:val="24"/>
        </w:rPr>
        <w:t>Admin</w:t>
      </w:r>
      <w:r w:rsidRPr="005E16BD">
        <w:rPr>
          <w:rFonts w:ascii="Times New Roman" w:hAnsi="Times New Roman" w:cs="Times New Roman"/>
          <w:sz w:val="24"/>
          <w:szCs w:val="24"/>
        </w:rPr>
        <w:t xml:space="preserve">: This refers to the administrators of the Disaster Management System. They are responsible for overseeing the operation of the system, managing data, configuring </w:t>
      </w:r>
      <w:r w:rsidRPr="005E16BD">
        <w:rPr>
          <w:rFonts w:ascii="Times New Roman" w:hAnsi="Times New Roman" w:cs="Times New Roman"/>
          <w:sz w:val="24"/>
          <w:szCs w:val="24"/>
        </w:rPr>
        <w:lastRenderedPageBreak/>
        <w:t>settings, and ensuring that both the backend and the user interfaces are functioning correctly. Admins may also be involved in training users and emergency responders on how to effectively use the system.</w:t>
      </w:r>
    </w:p>
    <w:p w14:paraId="16DE4B69" w14:textId="77777777" w:rsidR="005E16BD" w:rsidRPr="005E16BD" w:rsidRDefault="005E16BD" w:rsidP="005E16BD">
      <w:pPr>
        <w:numPr>
          <w:ilvl w:val="0"/>
          <w:numId w:val="18"/>
        </w:numPr>
        <w:spacing w:after="160" w:line="360" w:lineRule="auto"/>
        <w:rPr>
          <w:rFonts w:ascii="Times New Roman" w:hAnsi="Times New Roman" w:cs="Times New Roman"/>
          <w:sz w:val="24"/>
          <w:szCs w:val="24"/>
        </w:rPr>
      </w:pPr>
      <w:r w:rsidRPr="005E16BD">
        <w:rPr>
          <w:rFonts w:ascii="Times New Roman" w:hAnsi="Times New Roman" w:cs="Times New Roman"/>
          <w:b/>
          <w:bCs/>
          <w:sz w:val="24"/>
          <w:szCs w:val="24"/>
        </w:rPr>
        <w:t>Disaster Management System</w:t>
      </w:r>
      <w:r w:rsidRPr="005E16BD">
        <w:rPr>
          <w:rFonts w:ascii="Times New Roman" w:hAnsi="Times New Roman" w:cs="Times New Roman"/>
          <w:sz w:val="24"/>
          <w:szCs w:val="24"/>
        </w:rPr>
        <w:t>: At the core, this is the software platform that facilitates communication and data exchange among all parties involved. It collects data from various sources, processes it, and disseminates information as needed. This system may include capabilities such as real-time data analytics, mapping of disaster areas, and automated alert systems.</w:t>
      </w:r>
    </w:p>
    <w:p w14:paraId="68FFBF8D" w14:textId="77777777" w:rsidR="005E16BD" w:rsidRPr="005E16BD" w:rsidRDefault="005E16BD" w:rsidP="005E16BD">
      <w:pPr>
        <w:numPr>
          <w:ilvl w:val="0"/>
          <w:numId w:val="18"/>
        </w:numPr>
        <w:spacing w:after="160" w:line="360" w:lineRule="auto"/>
        <w:rPr>
          <w:rFonts w:ascii="Times New Roman" w:hAnsi="Times New Roman" w:cs="Times New Roman"/>
          <w:sz w:val="24"/>
          <w:szCs w:val="24"/>
        </w:rPr>
      </w:pPr>
      <w:proofErr w:type="spellStart"/>
      <w:r w:rsidRPr="005E16BD">
        <w:rPr>
          <w:rFonts w:ascii="Times New Roman" w:hAnsi="Times New Roman" w:cs="Times New Roman"/>
          <w:b/>
          <w:bCs/>
          <w:sz w:val="24"/>
          <w:szCs w:val="24"/>
        </w:rPr>
        <w:t>MapBox</w:t>
      </w:r>
      <w:proofErr w:type="spellEnd"/>
      <w:r w:rsidRPr="005E16BD">
        <w:rPr>
          <w:rFonts w:ascii="Times New Roman" w:hAnsi="Times New Roman" w:cs="Times New Roman"/>
          <w:sz w:val="24"/>
          <w:szCs w:val="24"/>
        </w:rPr>
        <w:t xml:space="preserve">: This component suggests the use of </w:t>
      </w:r>
      <w:proofErr w:type="spellStart"/>
      <w:r w:rsidRPr="005E16BD">
        <w:rPr>
          <w:rFonts w:ascii="Times New Roman" w:hAnsi="Times New Roman" w:cs="Times New Roman"/>
          <w:sz w:val="24"/>
          <w:szCs w:val="24"/>
        </w:rPr>
        <w:t>MapBox</w:t>
      </w:r>
      <w:proofErr w:type="spellEnd"/>
      <w:r w:rsidRPr="005E16BD">
        <w:rPr>
          <w:rFonts w:ascii="Times New Roman" w:hAnsi="Times New Roman" w:cs="Times New Roman"/>
          <w:sz w:val="24"/>
          <w:szCs w:val="24"/>
        </w:rPr>
        <w:t xml:space="preserve">, a service known for providing detailed, customizable maps and location services. In the context of the Disaster Management System, </w:t>
      </w:r>
      <w:proofErr w:type="spellStart"/>
      <w:r w:rsidRPr="005E16BD">
        <w:rPr>
          <w:rFonts w:ascii="Times New Roman" w:hAnsi="Times New Roman" w:cs="Times New Roman"/>
          <w:sz w:val="24"/>
          <w:szCs w:val="24"/>
        </w:rPr>
        <w:t>MapBox</w:t>
      </w:r>
      <w:proofErr w:type="spellEnd"/>
      <w:r w:rsidRPr="005E16BD">
        <w:rPr>
          <w:rFonts w:ascii="Times New Roman" w:hAnsi="Times New Roman" w:cs="Times New Roman"/>
          <w:sz w:val="24"/>
          <w:szCs w:val="24"/>
        </w:rPr>
        <w:t xml:space="preserve"> is likely used to visualize geographic data on maps. This can include the locations of emergencies, routes for responders, and areas of interest such as hospitals, shelters, or high-risk zones.</w:t>
      </w:r>
    </w:p>
    <w:p w14:paraId="36647E35" w14:textId="41FE3162" w:rsidR="005E16BD" w:rsidRPr="005E16BD" w:rsidRDefault="005E16BD" w:rsidP="005E16BD">
      <w:pPr>
        <w:spacing w:line="360" w:lineRule="auto"/>
        <w:ind w:left="720"/>
        <w:rPr>
          <w:rFonts w:ascii="Times New Roman" w:hAnsi="Times New Roman" w:cs="Times New Roman"/>
          <w:sz w:val="24"/>
          <w:szCs w:val="24"/>
        </w:rPr>
      </w:pPr>
      <w:r w:rsidRPr="005E16BD">
        <w:rPr>
          <w:rFonts w:ascii="Times New Roman" w:hAnsi="Times New Roman" w:cs="Times New Roman"/>
          <w:sz w:val="24"/>
          <w:szCs w:val="24"/>
        </w:rPr>
        <w:t>The interaction between these components ensures that the system can effectively manage and respond to disast</w:t>
      </w:r>
      <w:r w:rsidR="009A4162">
        <w:rPr>
          <w:rFonts w:ascii="Times New Roman" w:hAnsi="Times New Roman" w:cs="Times New Roman"/>
          <w:sz w:val="24"/>
          <w:szCs w:val="24"/>
        </w:rPr>
        <w:t>ers. Users and emergency respond</w:t>
      </w:r>
      <w:r w:rsidRPr="005E16BD">
        <w:rPr>
          <w:rFonts w:ascii="Times New Roman" w:hAnsi="Times New Roman" w:cs="Times New Roman"/>
          <w:sz w:val="24"/>
          <w:szCs w:val="24"/>
        </w:rPr>
        <w:t xml:space="preserve">ers can interact with the system, which is centrally managed by admins using tools and data services such as </w:t>
      </w:r>
      <w:proofErr w:type="spellStart"/>
      <w:r w:rsidRPr="005E16BD">
        <w:rPr>
          <w:rFonts w:ascii="Times New Roman" w:hAnsi="Times New Roman" w:cs="Times New Roman"/>
          <w:sz w:val="24"/>
          <w:szCs w:val="24"/>
        </w:rPr>
        <w:t>MapBox</w:t>
      </w:r>
      <w:proofErr w:type="spellEnd"/>
      <w:r w:rsidRPr="005E16BD">
        <w:rPr>
          <w:rFonts w:ascii="Times New Roman" w:hAnsi="Times New Roman" w:cs="Times New Roman"/>
          <w:sz w:val="24"/>
          <w:szCs w:val="24"/>
        </w:rPr>
        <w:t xml:space="preserve"> to facilitate effective disaster management. This setup aims to enhance the speed and efficiency of the disaster response, improving overall safety and coordination.</w:t>
      </w:r>
    </w:p>
    <w:p w14:paraId="484A8601" w14:textId="77777777" w:rsidR="005E16BD" w:rsidRDefault="005E16BD" w:rsidP="005E16BD"/>
    <w:p w14:paraId="4FF33C80" w14:textId="77777777" w:rsidR="0022077F" w:rsidRDefault="0022077F" w:rsidP="0022077F">
      <w:pPr>
        <w:pStyle w:val="ListParagraph"/>
      </w:pPr>
    </w:p>
    <w:p w14:paraId="4164E2F3" w14:textId="77777777" w:rsidR="0022077F" w:rsidRDefault="0022077F" w:rsidP="0022077F">
      <w:pPr>
        <w:pStyle w:val="ListParagraph"/>
      </w:pPr>
    </w:p>
    <w:p w14:paraId="5663660F" w14:textId="77777777" w:rsidR="0022077F" w:rsidRDefault="0022077F" w:rsidP="0022077F">
      <w:pPr>
        <w:pStyle w:val="ListParagraph"/>
      </w:pPr>
    </w:p>
    <w:p w14:paraId="3E4F28DD" w14:textId="77777777" w:rsidR="0022077F" w:rsidRDefault="0022077F" w:rsidP="0022077F">
      <w:pPr>
        <w:pStyle w:val="ListParagraph"/>
      </w:pPr>
    </w:p>
    <w:p w14:paraId="7DDF70D6" w14:textId="77777777" w:rsidR="0022077F" w:rsidRDefault="0022077F" w:rsidP="0022077F">
      <w:pPr>
        <w:pStyle w:val="ListParagraph"/>
      </w:pPr>
    </w:p>
    <w:p w14:paraId="7FF8B7AD" w14:textId="77777777" w:rsidR="0022077F" w:rsidRDefault="0022077F" w:rsidP="0022077F">
      <w:pPr>
        <w:pStyle w:val="ListParagraph"/>
      </w:pPr>
    </w:p>
    <w:p w14:paraId="03AB6475" w14:textId="77777777" w:rsidR="0022077F" w:rsidRDefault="0022077F" w:rsidP="0022077F">
      <w:pPr>
        <w:pStyle w:val="ListParagraph"/>
      </w:pPr>
    </w:p>
    <w:p w14:paraId="613992AD" w14:textId="77777777" w:rsidR="0022077F" w:rsidRDefault="0022077F" w:rsidP="0022077F">
      <w:pPr>
        <w:pStyle w:val="ListParagraph"/>
      </w:pPr>
    </w:p>
    <w:p w14:paraId="78BCDD32" w14:textId="77777777" w:rsidR="0022077F" w:rsidRDefault="0022077F" w:rsidP="0022077F">
      <w:pPr>
        <w:pStyle w:val="ListParagraph"/>
      </w:pPr>
    </w:p>
    <w:p w14:paraId="007ECC04" w14:textId="77777777" w:rsidR="0022077F" w:rsidRDefault="0022077F" w:rsidP="0022077F">
      <w:pPr>
        <w:pStyle w:val="ListParagraph"/>
      </w:pPr>
    </w:p>
    <w:p w14:paraId="1B656AE1" w14:textId="77777777" w:rsidR="0022077F" w:rsidRDefault="0022077F" w:rsidP="0022077F">
      <w:pPr>
        <w:pStyle w:val="ListParagraph"/>
      </w:pPr>
    </w:p>
    <w:p w14:paraId="243D6CCE" w14:textId="77777777" w:rsidR="003E6D1F" w:rsidRDefault="003E6D1F" w:rsidP="003E6D1F"/>
    <w:p w14:paraId="6383D427" w14:textId="77777777" w:rsidR="007E29C6" w:rsidRPr="00F84157" w:rsidRDefault="00CD4C1D" w:rsidP="00B372ED">
      <w:pPr>
        <w:pStyle w:val="ListParagraph"/>
        <w:numPr>
          <w:ilvl w:val="0"/>
          <w:numId w:val="1"/>
        </w:numPr>
        <w:rPr>
          <w:rFonts w:ascii="Times New Roman" w:hAnsi="Times New Roman" w:cs="Times New Roman"/>
          <w:b/>
          <w:sz w:val="32"/>
          <w:szCs w:val="32"/>
        </w:rPr>
      </w:pPr>
      <w:r w:rsidRPr="00F84157">
        <w:rPr>
          <w:rFonts w:ascii="Times New Roman" w:hAnsi="Times New Roman" w:cs="Times New Roman"/>
          <w:b/>
          <w:sz w:val="32"/>
          <w:szCs w:val="32"/>
        </w:rPr>
        <w:lastRenderedPageBreak/>
        <w:t>Use Case Diagram</w:t>
      </w:r>
    </w:p>
    <w:p w14:paraId="536EDAA5" w14:textId="77777777" w:rsidR="003E6D1F" w:rsidRPr="00655251" w:rsidRDefault="003E6D1F" w:rsidP="00655251">
      <w:pPr>
        <w:pStyle w:val="ListParagraph"/>
        <w:spacing w:line="360" w:lineRule="auto"/>
        <w:rPr>
          <w:rFonts w:ascii="Times New Roman" w:hAnsi="Times New Roman" w:cs="Times New Roman"/>
          <w:sz w:val="24"/>
          <w:szCs w:val="24"/>
        </w:rPr>
      </w:pPr>
      <w:r w:rsidRPr="00655251">
        <w:rPr>
          <w:rFonts w:ascii="Times New Roman" w:hAnsi="Times New Roman" w:cs="Times New Roman"/>
          <w:sz w:val="24"/>
          <w:szCs w:val="24"/>
        </w:rPr>
        <w:t>A use case diagram is a diagram used to model the functionality of a system from the perspective of the user or external actor, illustrating the different ways in which users can interact with the system. It is primarily made up of:</w:t>
      </w:r>
    </w:p>
    <w:p w14:paraId="5EC6DD28" w14:textId="77777777" w:rsidR="003E6D1F" w:rsidRPr="00655251" w:rsidRDefault="003E6D1F" w:rsidP="00655251">
      <w:pPr>
        <w:pStyle w:val="ListParagraph"/>
        <w:numPr>
          <w:ilvl w:val="0"/>
          <w:numId w:val="2"/>
        </w:numPr>
        <w:spacing w:line="360" w:lineRule="auto"/>
        <w:rPr>
          <w:rFonts w:ascii="Times New Roman" w:hAnsi="Times New Roman" w:cs="Times New Roman"/>
          <w:sz w:val="24"/>
          <w:szCs w:val="24"/>
        </w:rPr>
      </w:pPr>
      <w:r w:rsidRPr="00655251">
        <w:rPr>
          <w:rFonts w:ascii="Times New Roman" w:hAnsi="Times New Roman" w:cs="Times New Roman"/>
          <w:sz w:val="24"/>
          <w:szCs w:val="24"/>
        </w:rPr>
        <w:t>Actors that represent external entities such as users that interact with the system and are visually represented by stick creatures.</w:t>
      </w:r>
    </w:p>
    <w:p w14:paraId="0E1F32FB" w14:textId="77777777" w:rsidR="003E6D1F" w:rsidRPr="00655251" w:rsidRDefault="003E6D1F" w:rsidP="00655251">
      <w:pPr>
        <w:pStyle w:val="ListParagraph"/>
        <w:numPr>
          <w:ilvl w:val="0"/>
          <w:numId w:val="2"/>
        </w:numPr>
        <w:spacing w:line="360" w:lineRule="auto"/>
        <w:rPr>
          <w:rFonts w:ascii="Times New Roman" w:hAnsi="Times New Roman" w:cs="Times New Roman"/>
          <w:sz w:val="24"/>
          <w:szCs w:val="24"/>
        </w:rPr>
      </w:pPr>
      <w:r w:rsidRPr="00655251">
        <w:rPr>
          <w:rFonts w:ascii="Times New Roman" w:hAnsi="Times New Roman" w:cs="Times New Roman"/>
          <w:sz w:val="24"/>
          <w:szCs w:val="24"/>
        </w:rPr>
        <w:t xml:space="preserve">Use cases that represent the specific actions or functions that the system performs </w:t>
      </w:r>
      <w:r w:rsidR="00B022D4" w:rsidRPr="00655251">
        <w:rPr>
          <w:rFonts w:ascii="Times New Roman" w:hAnsi="Times New Roman" w:cs="Times New Roman"/>
          <w:sz w:val="24"/>
          <w:szCs w:val="24"/>
        </w:rPr>
        <w:t>in response to an actor’s request, visually represented using ovals.</w:t>
      </w:r>
    </w:p>
    <w:p w14:paraId="5DF38CCA" w14:textId="51885D0D" w:rsidR="00B022D4" w:rsidRPr="00655251" w:rsidRDefault="00B022D4" w:rsidP="00655251">
      <w:pPr>
        <w:pStyle w:val="ListParagraph"/>
        <w:numPr>
          <w:ilvl w:val="0"/>
          <w:numId w:val="2"/>
        </w:numPr>
        <w:spacing w:line="360" w:lineRule="auto"/>
        <w:rPr>
          <w:rFonts w:ascii="Times New Roman" w:hAnsi="Times New Roman" w:cs="Times New Roman"/>
          <w:sz w:val="24"/>
          <w:szCs w:val="24"/>
        </w:rPr>
      </w:pPr>
      <w:r w:rsidRPr="00655251">
        <w:rPr>
          <w:rFonts w:ascii="Times New Roman" w:hAnsi="Times New Roman" w:cs="Times New Roman"/>
          <w:sz w:val="24"/>
          <w:szCs w:val="24"/>
        </w:rPr>
        <w:t xml:space="preserve">Relationships which are the connections between actors and use </w:t>
      </w:r>
      <w:r w:rsidR="00B372ED" w:rsidRPr="00655251">
        <w:rPr>
          <w:rFonts w:ascii="Times New Roman" w:hAnsi="Times New Roman" w:cs="Times New Roman"/>
          <w:sz w:val="24"/>
          <w:szCs w:val="24"/>
        </w:rPr>
        <w:t>cases, repres</w:t>
      </w:r>
      <w:r w:rsidR="00B53F75">
        <w:rPr>
          <w:rFonts w:ascii="Times New Roman" w:hAnsi="Times New Roman" w:cs="Times New Roman"/>
          <w:sz w:val="24"/>
          <w:szCs w:val="24"/>
        </w:rPr>
        <w:t>e</w:t>
      </w:r>
      <w:r w:rsidR="00B372ED" w:rsidRPr="00655251">
        <w:rPr>
          <w:rFonts w:ascii="Times New Roman" w:hAnsi="Times New Roman" w:cs="Times New Roman"/>
          <w:sz w:val="24"/>
          <w:szCs w:val="24"/>
        </w:rPr>
        <w:t>nted</w:t>
      </w:r>
      <w:r w:rsidRPr="00655251">
        <w:rPr>
          <w:rFonts w:ascii="Times New Roman" w:hAnsi="Times New Roman" w:cs="Times New Roman"/>
          <w:sz w:val="24"/>
          <w:szCs w:val="24"/>
        </w:rPr>
        <w:t xml:space="preserve"> using lines and arrows (depending on the type of relationship).</w:t>
      </w:r>
    </w:p>
    <w:p w14:paraId="636D17C5" w14:textId="17489CFF" w:rsidR="003E6D1F" w:rsidRPr="00655251" w:rsidRDefault="00B022D4" w:rsidP="00655251">
      <w:pPr>
        <w:spacing w:line="360" w:lineRule="auto"/>
        <w:ind w:left="1125"/>
        <w:rPr>
          <w:rFonts w:ascii="Times New Roman" w:hAnsi="Times New Roman" w:cs="Times New Roman"/>
          <w:sz w:val="24"/>
          <w:szCs w:val="24"/>
        </w:rPr>
      </w:pPr>
      <w:r w:rsidRPr="00655251">
        <w:rPr>
          <w:rFonts w:ascii="Times New Roman" w:hAnsi="Times New Roman" w:cs="Times New Roman"/>
          <w:sz w:val="24"/>
          <w:szCs w:val="24"/>
        </w:rPr>
        <w:t>The use case diagram of our disaster management syst</w:t>
      </w:r>
      <w:r w:rsidR="009A4162">
        <w:rPr>
          <w:rFonts w:ascii="Times New Roman" w:hAnsi="Times New Roman" w:cs="Times New Roman"/>
          <w:sz w:val="24"/>
          <w:szCs w:val="24"/>
        </w:rPr>
        <w:t>em is shown and explained below.</w:t>
      </w:r>
    </w:p>
    <w:p w14:paraId="6B35BA1A" w14:textId="77777777" w:rsidR="00E56514" w:rsidRPr="00655251" w:rsidRDefault="003E6D1F" w:rsidP="00655251">
      <w:pPr>
        <w:pStyle w:val="ListParagraph"/>
      </w:pPr>
      <w:r>
        <w:rPr>
          <w:noProof/>
        </w:rPr>
        <w:drawing>
          <wp:inline distT="0" distB="0" distL="0" distR="0" wp14:anchorId="02EEA60E" wp14:editId="186523C8">
            <wp:extent cx="5731510" cy="4291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aster.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1330"/>
                    </a:xfrm>
                    <a:prstGeom prst="rect">
                      <a:avLst/>
                    </a:prstGeom>
                  </pic:spPr>
                </pic:pic>
              </a:graphicData>
            </a:graphic>
          </wp:inline>
        </w:drawing>
      </w:r>
      <w:r w:rsidR="00655251">
        <w:rPr>
          <w:rFonts w:ascii="Times New Roman" w:hAnsi="Times New Roman" w:cs="Times New Roman"/>
          <w:sz w:val="24"/>
          <w:szCs w:val="24"/>
        </w:rPr>
        <w:t xml:space="preserve">                                                          </w:t>
      </w:r>
      <w:r w:rsidR="00B022D4" w:rsidRPr="00655251">
        <w:rPr>
          <w:rFonts w:ascii="Times New Roman" w:hAnsi="Times New Roman" w:cs="Times New Roman"/>
          <w:sz w:val="24"/>
          <w:szCs w:val="24"/>
        </w:rPr>
        <w:t>Fig2: Use case Diagram</w:t>
      </w:r>
    </w:p>
    <w:p w14:paraId="483ACBE9" w14:textId="77777777" w:rsidR="00B022D4" w:rsidRPr="00F84157" w:rsidRDefault="00B022D4" w:rsidP="00F84157">
      <w:pPr>
        <w:rPr>
          <w:rFonts w:ascii="Times New Roman" w:hAnsi="Times New Roman" w:cs="Times New Roman"/>
          <w:b/>
          <w:sz w:val="28"/>
          <w:szCs w:val="28"/>
          <w:u w:val="single"/>
        </w:rPr>
      </w:pPr>
      <w:r w:rsidRPr="00F84157">
        <w:rPr>
          <w:rFonts w:ascii="Times New Roman" w:hAnsi="Times New Roman" w:cs="Times New Roman"/>
          <w:b/>
          <w:sz w:val="28"/>
          <w:szCs w:val="28"/>
          <w:u w:val="single"/>
        </w:rPr>
        <w:lastRenderedPageBreak/>
        <w:t xml:space="preserve">Use Case Diagram Explained </w:t>
      </w:r>
    </w:p>
    <w:p w14:paraId="12AD7C12" w14:textId="77777777" w:rsidR="00B022D4" w:rsidRPr="00655251" w:rsidRDefault="00B372ED" w:rsidP="00B022D4">
      <w:pPr>
        <w:rPr>
          <w:rFonts w:ascii="Times New Roman" w:hAnsi="Times New Roman" w:cs="Times New Roman"/>
          <w:b/>
          <w:bCs/>
          <w:sz w:val="24"/>
          <w:szCs w:val="24"/>
        </w:rPr>
      </w:pPr>
      <w:r w:rsidRPr="00655251">
        <w:rPr>
          <w:rFonts w:ascii="Times New Roman" w:hAnsi="Times New Roman" w:cs="Times New Roman"/>
          <w:b/>
          <w:bCs/>
          <w:sz w:val="24"/>
          <w:szCs w:val="24"/>
        </w:rPr>
        <w:t xml:space="preserve">      </w:t>
      </w:r>
      <w:r w:rsidR="00B022D4" w:rsidRPr="00655251">
        <w:rPr>
          <w:rFonts w:ascii="Times New Roman" w:hAnsi="Times New Roman" w:cs="Times New Roman"/>
          <w:b/>
          <w:bCs/>
          <w:sz w:val="24"/>
          <w:szCs w:val="24"/>
        </w:rPr>
        <w:t>Main Use Cases:</w:t>
      </w:r>
    </w:p>
    <w:p w14:paraId="247D6A86" w14:textId="77777777" w:rsidR="00B022D4" w:rsidRPr="00655251" w:rsidRDefault="00B022D4" w:rsidP="00B022D4">
      <w:pPr>
        <w:numPr>
          <w:ilvl w:val="0"/>
          <w:numId w:val="3"/>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Authentication</w:t>
      </w:r>
      <w:r w:rsidRPr="00655251">
        <w:rPr>
          <w:rFonts w:ascii="Times New Roman" w:hAnsi="Times New Roman" w:cs="Times New Roman"/>
          <w:sz w:val="24"/>
          <w:szCs w:val="24"/>
        </w:rPr>
        <w:t>: This use case encompasses two scenarios:</w:t>
      </w:r>
    </w:p>
    <w:p w14:paraId="7A6C620E" w14:textId="77777777" w:rsidR="00B022D4" w:rsidRPr="00655251" w:rsidRDefault="00B022D4" w:rsidP="00F84157">
      <w:pPr>
        <w:numPr>
          <w:ilvl w:val="1"/>
          <w:numId w:val="19"/>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Signup</w:t>
      </w:r>
      <w:r w:rsidRPr="00655251">
        <w:rPr>
          <w:rFonts w:ascii="Times New Roman" w:hAnsi="Times New Roman" w:cs="Times New Roman"/>
          <w:sz w:val="24"/>
          <w:szCs w:val="24"/>
        </w:rPr>
        <w:t>: The process of creating a new user account is part of authentication and is essential for new users to access the system.</w:t>
      </w:r>
    </w:p>
    <w:p w14:paraId="2AFAA8F3" w14:textId="77777777" w:rsidR="00B022D4" w:rsidRPr="00655251" w:rsidRDefault="00B022D4" w:rsidP="00F84157">
      <w:pPr>
        <w:numPr>
          <w:ilvl w:val="1"/>
          <w:numId w:val="19"/>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Login</w:t>
      </w:r>
      <w:r w:rsidRPr="00655251">
        <w:rPr>
          <w:rFonts w:ascii="Times New Roman" w:hAnsi="Times New Roman" w:cs="Times New Roman"/>
          <w:sz w:val="24"/>
          <w:szCs w:val="24"/>
        </w:rPr>
        <w:t>: Allows existing users to access their accounts. It is included in the Authentication use case, indicating that it is a necessary part of authenticating users.</w:t>
      </w:r>
    </w:p>
    <w:p w14:paraId="6D304179" w14:textId="77777777" w:rsidR="00B022D4" w:rsidRPr="00655251" w:rsidRDefault="00B022D4" w:rsidP="00B022D4">
      <w:pPr>
        <w:numPr>
          <w:ilvl w:val="0"/>
          <w:numId w:val="3"/>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Report Accident</w:t>
      </w:r>
      <w:r w:rsidRPr="00655251">
        <w:rPr>
          <w:rFonts w:ascii="Times New Roman" w:hAnsi="Times New Roman" w:cs="Times New Roman"/>
          <w:sz w:val="24"/>
          <w:szCs w:val="24"/>
        </w:rPr>
        <w:t>: Users can report accidents or incidents through the system. It potentially extends to "Validate Incidence", which suggests that reporting an accident might sometimes require validation by an administrator or another entity.</w:t>
      </w:r>
    </w:p>
    <w:p w14:paraId="6F4CBEEF" w14:textId="77777777" w:rsidR="00B022D4" w:rsidRPr="00655251" w:rsidRDefault="00B022D4" w:rsidP="00B022D4">
      <w:pPr>
        <w:numPr>
          <w:ilvl w:val="0"/>
          <w:numId w:val="3"/>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Locate Resources</w:t>
      </w:r>
      <w:r w:rsidRPr="00655251">
        <w:rPr>
          <w:rFonts w:ascii="Times New Roman" w:hAnsi="Times New Roman" w:cs="Times New Roman"/>
          <w:sz w:val="24"/>
          <w:szCs w:val="24"/>
        </w:rPr>
        <w:t>: Users can search for and locate necessary resources such as emergency supplies, shelters, etc.</w:t>
      </w:r>
    </w:p>
    <w:p w14:paraId="6E45B9F4" w14:textId="77777777" w:rsidR="00B022D4" w:rsidRPr="00655251" w:rsidRDefault="00B022D4" w:rsidP="00B022D4">
      <w:pPr>
        <w:numPr>
          <w:ilvl w:val="0"/>
          <w:numId w:val="3"/>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View Data Analytics</w:t>
      </w:r>
      <w:r w:rsidRPr="00655251">
        <w:rPr>
          <w:rFonts w:ascii="Times New Roman" w:hAnsi="Times New Roman" w:cs="Times New Roman"/>
          <w:sz w:val="24"/>
          <w:szCs w:val="24"/>
        </w:rPr>
        <w:t>: Users can view analytics related to disaster management, which may involve statistical data on past incidents, resource usage, etc.</w:t>
      </w:r>
    </w:p>
    <w:p w14:paraId="03FBAB79" w14:textId="77777777" w:rsidR="00B022D4" w:rsidRPr="00655251" w:rsidRDefault="00B022D4" w:rsidP="00B022D4">
      <w:pPr>
        <w:numPr>
          <w:ilvl w:val="0"/>
          <w:numId w:val="3"/>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Communicate with Responders</w:t>
      </w:r>
      <w:r w:rsidRPr="00655251">
        <w:rPr>
          <w:rFonts w:ascii="Times New Roman" w:hAnsi="Times New Roman" w:cs="Times New Roman"/>
          <w:sz w:val="24"/>
          <w:szCs w:val="24"/>
        </w:rPr>
        <w:t>: This use case allows direct communication between the system's users and emergency responders.</w:t>
      </w:r>
    </w:p>
    <w:p w14:paraId="68EDEEBC" w14:textId="77777777" w:rsidR="00B022D4" w:rsidRPr="00655251" w:rsidRDefault="00B022D4" w:rsidP="00B022D4">
      <w:pPr>
        <w:numPr>
          <w:ilvl w:val="0"/>
          <w:numId w:val="3"/>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Receive Real Time Notification</w:t>
      </w:r>
      <w:r w:rsidRPr="00655251">
        <w:rPr>
          <w:rFonts w:ascii="Times New Roman" w:hAnsi="Times New Roman" w:cs="Times New Roman"/>
          <w:sz w:val="24"/>
          <w:szCs w:val="24"/>
        </w:rPr>
        <w:t>: Users receive notifications about relevant events or emergencies in real-time. This extends into the "Send Notifications" use case, which indicates that sending notifications might be a special case or an extended feature of receiving notifications.</w:t>
      </w:r>
    </w:p>
    <w:p w14:paraId="0AECA1D4" w14:textId="77777777" w:rsidR="00B022D4" w:rsidRPr="00655251" w:rsidRDefault="00B022D4" w:rsidP="00B022D4">
      <w:pPr>
        <w:rPr>
          <w:rFonts w:ascii="Times New Roman" w:hAnsi="Times New Roman" w:cs="Times New Roman"/>
          <w:b/>
          <w:bCs/>
          <w:sz w:val="24"/>
          <w:szCs w:val="24"/>
        </w:rPr>
      </w:pPr>
      <w:r w:rsidRPr="00655251">
        <w:rPr>
          <w:rFonts w:ascii="Times New Roman" w:hAnsi="Times New Roman" w:cs="Times New Roman"/>
          <w:b/>
          <w:bCs/>
          <w:sz w:val="24"/>
          <w:szCs w:val="24"/>
        </w:rPr>
        <w:t>Relationships:</w:t>
      </w:r>
    </w:p>
    <w:p w14:paraId="3308FB56" w14:textId="77777777" w:rsidR="00B022D4" w:rsidRPr="00655251" w:rsidRDefault="00B022D4" w:rsidP="00B022D4">
      <w:pPr>
        <w:numPr>
          <w:ilvl w:val="0"/>
          <w:numId w:val="4"/>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«include»</w:t>
      </w:r>
      <w:r w:rsidRPr="00655251">
        <w:rPr>
          <w:rFonts w:ascii="Times New Roman" w:hAnsi="Times New Roman" w:cs="Times New Roman"/>
          <w:sz w:val="24"/>
          <w:szCs w:val="24"/>
        </w:rPr>
        <w:t>: This relationship indicates that the included use case is an indispensable part of the base use case. For example, both Signup and Login are included in Authentication, meaning they are fundamental parts of the Authentication process.</w:t>
      </w:r>
    </w:p>
    <w:p w14:paraId="7A9EEA5B" w14:textId="77777777" w:rsidR="00B022D4" w:rsidRPr="00655251" w:rsidRDefault="00B022D4" w:rsidP="00B022D4">
      <w:pPr>
        <w:numPr>
          <w:ilvl w:val="0"/>
          <w:numId w:val="4"/>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«extend»</w:t>
      </w:r>
      <w:r w:rsidRPr="00655251">
        <w:rPr>
          <w:rFonts w:ascii="Times New Roman" w:hAnsi="Times New Roman" w:cs="Times New Roman"/>
          <w:sz w:val="24"/>
          <w:szCs w:val="24"/>
        </w:rPr>
        <w:t>: This relationship indicates that the extended use case adds optional functionality or a special case scenario to the base use case. For example, "Send Notifications" is an extension of "Receive Real Time Notification", suggesting that under certain conditions, receiving notifications might lead to sending notifications as well.</w:t>
      </w:r>
    </w:p>
    <w:p w14:paraId="3D919647" w14:textId="4D089D90" w:rsidR="00B022D4" w:rsidRPr="00655251" w:rsidRDefault="00F84157" w:rsidP="00B022D4">
      <w:pPr>
        <w:rPr>
          <w:rFonts w:ascii="Times New Roman" w:hAnsi="Times New Roman" w:cs="Times New Roman"/>
          <w:b/>
          <w:bCs/>
          <w:sz w:val="24"/>
          <w:szCs w:val="24"/>
        </w:rPr>
      </w:pPr>
      <w:r>
        <w:rPr>
          <w:rFonts w:ascii="Times New Roman" w:hAnsi="Times New Roman" w:cs="Times New Roman"/>
          <w:b/>
          <w:bCs/>
          <w:sz w:val="24"/>
          <w:szCs w:val="24"/>
        </w:rPr>
        <w:t xml:space="preserve">         </w:t>
      </w:r>
      <w:r w:rsidR="00B022D4" w:rsidRPr="00655251">
        <w:rPr>
          <w:rFonts w:ascii="Times New Roman" w:hAnsi="Times New Roman" w:cs="Times New Roman"/>
          <w:b/>
          <w:bCs/>
          <w:sz w:val="24"/>
          <w:szCs w:val="24"/>
        </w:rPr>
        <w:t>Overall System Functionality:</w:t>
      </w:r>
    </w:p>
    <w:p w14:paraId="153EE6F4" w14:textId="6EEF232A" w:rsidR="00B022D4" w:rsidRPr="00655251" w:rsidRDefault="00B022D4" w:rsidP="00F84157">
      <w:pPr>
        <w:spacing w:line="360" w:lineRule="auto"/>
        <w:jc w:val="both"/>
        <w:rPr>
          <w:rFonts w:ascii="Times New Roman" w:hAnsi="Times New Roman" w:cs="Times New Roman"/>
          <w:sz w:val="24"/>
          <w:szCs w:val="24"/>
        </w:rPr>
      </w:pPr>
      <w:r w:rsidRPr="00655251">
        <w:rPr>
          <w:rFonts w:ascii="Times New Roman" w:hAnsi="Times New Roman" w:cs="Times New Roman"/>
          <w:sz w:val="24"/>
          <w:szCs w:val="24"/>
        </w:rPr>
        <w:t xml:space="preserve">The use case diagram effectively summarizes the system's key functionalities and how users </w:t>
      </w:r>
      <w:r w:rsidR="00F84157">
        <w:rPr>
          <w:rFonts w:ascii="Times New Roman" w:hAnsi="Times New Roman" w:cs="Times New Roman"/>
          <w:sz w:val="24"/>
          <w:szCs w:val="24"/>
        </w:rPr>
        <w:t xml:space="preserve">           </w:t>
      </w:r>
      <w:r w:rsidRPr="00655251">
        <w:rPr>
          <w:rFonts w:ascii="Times New Roman" w:hAnsi="Times New Roman" w:cs="Times New Roman"/>
          <w:sz w:val="24"/>
          <w:szCs w:val="24"/>
        </w:rPr>
        <w:t xml:space="preserve">interact with these functionalities. It helps developers and stakeholders understand the system </w:t>
      </w:r>
      <w:r w:rsidRPr="00655251">
        <w:rPr>
          <w:rFonts w:ascii="Times New Roman" w:hAnsi="Times New Roman" w:cs="Times New Roman"/>
          <w:sz w:val="24"/>
          <w:szCs w:val="24"/>
        </w:rPr>
        <w:lastRenderedPageBreak/>
        <w:t>requirements and the scope of the project, ensuring that all necessary user interactions are considered during the development phase.</w:t>
      </w:r>
    </w:p>
    <w:p w14:paraId="292EEB38" w14:textId="77777777" w:rsidR="00B022D4" w:rsidRPr="00655251" w:rsidRDefault="00B022D4" w:rsidP="00655251">
      <w:pPr>
        <w:spacing w:line="360" w:lineRule="auto"/>
        <w:rPr>
          <w:rFonts w:ascii="Times New Roman" w:hAnsi="Times New Roman" w:cs="Times New Roman"/>
          <w:sz w:val="24"/>
          <w:szCs w:val="24"/>
        </w:rPr>
      </w:pPr>
    </w:p>
    <w:p w14:paraId="08028F40" w14:textId="77777777" w:rsidR="00B022D4" w:rsidRPr="00655251" w:rsidRDefault="00B022D4" w:rsidP="00655251">
      <w:pPr>
        <w:pStyle w:val="ListParagraph"/>
        <w:spacing w:line="360" w:lineRule="auto"/>
        <w:rPr>
          <w:rFonts w:ascii="Times New Roman" w:hAnsi="Times New Roman" w:cs="Times New Roman"/>
          <w:sz w:val="24"/>
          <w:szCs w:val="24"/>
        </w:rPr>
      </w:pPr>
    </w:p>
    <w:p w14:paraId="653E3DCC" w14:textId="77777777" w:rsidR="00CD4C1D" w:rsidRPr="00F84157" w:rsidRDefault="00B022D4" w:rsidP="00655251">
      <w:pPr>
        <w:pStyle w:val="ListParagraph"/>
        <w:numPr>
          <w:ilvl w:val="0"/>
          <w:numId w:val="1"/>
        </w:numPr>
        <w:spacing w:line="360" w:lineRule="auto"/>
        <w:rPr>
          <w:rFonts w:ascii="Times New Roman" w:hAnsi="Times New Roman" w:cs="Times New Roman"/>
          <w:b/>
          <w:sz w:val="32"/>
          <w:szCs w:val="32"/>
        </w:rPr>
      </w:pPr>
      <w:r w:rsidRPr="00F84157">
        <w:rPr>
          <w:rFonts w:ascii="Times New Roman" w:hAnsi="Times New Roman" w:cs="Times New Roman"/>
          <w:b/>
          <w:sz w:val="32"/>
          <w:szCs w:val="32"/>
        </w:rPr>
        <w:t>Sequence</w:t>
      </w:r>
      <w:r w:rsidR="00CD4C1D" w:rsidRPr="00F84157">
        <w:rPr>
          <w:rFonts w:ascii="Times New Roman" w:hAnsi="Times New Roman" w:cs="Times New Roman"/>
          <w:b/>
          <w:sz w:val="32"/>
          <w:szCs w:val="32"/>
        </w:rPr>
        <w:t xml:space="preserve"> Diagram</w:t>
      </w:r>
    </w:p>
    <w:p w14:paraId="1FD5BA1D" w14:textId="77777777" w:rsidR="00E20088" w:rsidRPr="00655251" w:rsidRDefault="00E20088" w:rsidP="00655251">
      <w:pPr>
        <w:pStyle w:val="ListParagraph"/>
        <w:spacing w:line="360" w:lineRule="auto"/>
        <w:rPr>
          <w:rFonts w:ascii="Times New Roman" w:hAnsi="Times New Roman" w:cs="Times New Roman"/>
          <w:sz w:val="24"/>
          <w:szCs w:val="24"/>
        </w:rPr>
      </w:pPr>
      <w:r w:rsidRPr="00655251">
        <w:rPr>
          <w:rFonts w:ascii="Times New Roman" w:hAnsi="Times New Roman" w:cs="Times New Roman"/>
          <w:sz w:val="24"/>
          <w:szCs w:val="24"/>
        </w:rPr>
        <w:t>A sequence diagram is a type of interaction diagram that shows how objects interact with each other in a specific scenario, emphasizing the time sequence of messages. They are particularly useful for understanding and documenting complex scenarios and help developers and even stakeholders to identify potential issues, optimize the design and ensure the system’s behavior aligns with the requirements. It is made up of:</w:t>
      </w:r>
    </w:p>
    <w:p w14:paraId="6551BFCD" w14:textId="77777777" w:rsidR="00E20088" w:rsidRPr="00655251" w:rsidRDefault="00E20088" w:rsidP="00655251">
      <w:pPr>
        <w:pStyle w:val="ListParagraph"/>
        <w:numPr>
          <w:ilvl w:val="0"/>
          <w:numId w:val="5"/>
        </w:numPr>
        <w:spacing w:line="360" w:lineRule="auto"/>
        <w:rPr>
          <w:rFonts w:ascii="Times New Roman" w:hAnsi="Times New Roman" w:cs="Times New Roman"/>
          <w:sz w:val="24"/>
          <w:szCs w:val="24"/>
        </w:rPr>
      </w:pPr>
      <w:r w:rsidRPr="00655251">
        <w:rPr>
          <w:rFonts w:ascii="Times New Roman" w:hAnsi="Times New Roman" w:cs="Times New Roman"/>
          <w:sz w:val="24"/>
          <w:szCs w:val="24"/>
        </w:rPr>
        <w:t>Actors that represent the external entities interacting with the system, visually represented using stick creatures.</w:t>
      </w:r>
    </w:p>
    <w:p w14:paraId="0C381070" w14:textId="77777777" w:rsidR="00E20088" w:rsidRPr="00655251" w:rsidRDefault="00E20088" w:rsidP="00655251">
      <w:pPr>
        <w:pStyle w:val="ListParagraph"/>
        <w:numPr>
          <w:ilvl w:val="0"/>
          <w:numId w:val="5"/>
        </w:numPr>
        <w:spacing w:line="360" w:lineRule="auto"/>
        <w:rPr>
          <w:rFonts w:ascii="Times New Roman" w:hAnsi="Times New Roman" w:cs="Times New Roman"/>
          <w:sz w:val="24"/>
          <w:szCs w:val="24"/>
        </w:rPr>
      </w:pPr>
      <w:r w:rsidRPr="00655251">
        <w:rPr>
          <w:rFonts w:ascii="Times New Roman" w:hAnsi="Times New Roman" w:cs="Times New Roman"/>
          <w:sz w:val="24"/>
          <w:szCs w:val="24"/>
        </w:rPr>
        <w:t>Objects that represent the various components within the system that participate in the reaction, indicated by rectangles.</w:t>
      </w:r>
    </w:p>
    <w:p w14:paraId="5DDB60EB" w14:textId="77777777" w:rsidR="00E20088" w:rsidRPr="00655251" w:rsidRDefault="00E20088" w:rsidP="00655251">
      <w:pPr>
        <w:pStyle w:val="ListParagraph"/>
        <w:numPr>
          <w:ilvl w:val="0"/>
          <w:numId w:val="5"/>
        </w:numPr>
        <w:spacing w:line="360" w:lineRule="auto"/>
        <w:rPr>
          <w:rFonts w:ascii="Times New Roman" w:hAnsi="Times New Roman" w:cs="Times New Roman"/>
          <w:sz w:val="24"/>
          <w:szCs w:val="24"/>
        </w:rPr>
      </w:pPr>
      <w:r w:rsidRPr="00655251">
        <w:rPr>
          <w:rFonts w:ascii="Times New Roman" w:hAnsi="Times New Roman" w:cs="Times New Roman"/>
          <w:sz w:val="24"/>
          <w:szCs w:val="24"/>
        </w:rPr>
        <w:t>Lifelines which are vertical lines used to represent the existence of each object over time.</w:t>
      </w:r>
    </w:p>
    <w:p w14:paraId="4421F51B" w14:textId="77777777" w:rsidR="00E20088" w:rsidRPr="00655251" w:rsidRDefault="00E20088" w:rsidP="00655251">
      <w:pPr>
        <w:pStyle w:val="ListParagraph"/>
        <w:numPr>
          <w:ilvl w:val="0"/>
          <w:numId w:val="5"/>
        </w:numPr>
        <w:spacing w:line="360" w:lineRule="auto"/>
        <w:rPr>
          <w:rFonts w:ascii="Times New Roman" w:hAnsi="Times New Roman" w:cs="Times New Roman"/>
          <w:sz w:val="24"/>
          <w:szCs w:val="24"/>
        </w:rPr>
      </w:pPr>
      <w:r w:rsidRPr="00655251">
        <w:rPr>
          <w:rFonts w:ascii="Times New Roman" w:hAnsi="Times New Roman" w:cs="Times New Roman"/>
          <w:sz w:val="24"/>
          <w:szCs w:val="24"/>
        </w:rPr>
        <w:t>Messages which are arrows that represent the communication between objects</w:t>
      </w:r>
      <w:r w:rsidR="00D56A35" w:rsidRPr="00655251">
        <w:rPr>
          <w:rFonts w:ascii="Times New Roman" w:hAnsi="Times New Roman" w:cs="Times New Roman"/>
          <w:sz w:val="24"/>
          <w:szCs w:val="24"/>
        </w:rPr>
        <w:t>.</w:t>
      </w:r>
    </w:p>
    <w:p w14:paraId="65C4EF90" w14:textId="77777777" w:rsidR="00B372ED" w:rsidRPr="00655251" w:rsidRDefault="00D56A35" w:rsidP="00655251">
      <w:pPr>
        <w:pStyle w:val="ListParagraph"/>
        <w:numPr>
          <w:ilvl w:val="0"/>
          <w:numId w:val="5"/>
        </w:numPr>
        <w:spacing w:line="360" w:lineRule="auto"/>
        <w:rPr>
          <w:rFonts w:ascii="Times New Roman" w:hAnsi="Times New Roman" w:cs="Times New Roman"/>
          <w:sz w:val="24"/>
          <w:szCs w:val="24"/>
        </w:rPr>
      </w:pPr>
      <w:r w:rsidRPr="00655251">
        <w:rPr>
          <w:rFonts w:ascii="Times New Roman" w:hAnsi="Times New Roman" w:cs="Times New Roman"/>
          <w:sz w:val="24"/>
          <w:szCs w:val="24"/>
        </w:rPr>
        <w:t xml:space="preserve">Time which is the horizontal axis representing the passage of time, with </w:t>
      </w:r>
      <w:r w:rsidR="00655251">
        <w:rPr>
          <w:rFonts w:ascii="Times New Roman" w:hAnsi="Times New Roman" w:cs="Times New Roman"/>
          <w:sz w:val="24"/>
          <w:szCs w:val="24"/>
        </w:rPr>
        <w:t xml:space="preserve">time flowing from top to bottom. </w:t>
      </w:r>
      <w:r w:rsidRPr="00655251">
        <w:rPr>
          <w:rFonts w:ascii="Times New Roman" w:hAnsi="Times New Roman" w:cs="Times New Roman"/>
          <w:sz w:val="24"/>
          <w:szCs w:val="24"/>
        </w:rPr>
        <w:t xml:space="preserve">The sequence diagram of our </w:t>
      </w:r>
      <w:r w:rsidR="00B372ED" w:rsidRPr="00655251">
        <w:rPr>
          <w:rFonts w:ascii="Times New Roman" w:hAnsi="Times New Roman" w:cs="Times New Roman"/>
          <w:sz w:val="24"/>
          <w:szCs w:val="24"/>
        </w:rPr>
        <w:t>disas</w:t>
      </w:r>
      <w:r w:rsidRPr="00655251">
        <w:rPr>
          <w:rFonts w:ascii="Times New Roman" w:hAnsi="Times New Roman" w:cs="Times New Roman"/>
          <w:sz w:val="24"/>
          <w:szCs w:val="24"/>
        </w:rPr>
        <w:t>ter management system is shown and expla</w:t>
      </w:r>
      <w:r w:rsidR="00B372ED" w:rsidRPr="00655251">
        <w:rPr>
          <w:rFonts w:ascii="Times New Roman" w:hAnsi="Times New Roman" w:cs="Times New Roman"/>
          <w:sz w:val="24"/>
          <w:szCs w:val="24"/>
        </w:rPr>
        <w:t>ined below</w:t>
      </w:r>
    </w:p>
    <w:p w14:paraId="4F275096" w14:textId="77777777" w:rsidR="00B372ED" w:rsidRPr="00655251" w:rsidRDefault="00B372ED" w:rsidP="00655251">
      <w:pPr>
        <w:pStyle w:val="ListParagraph"/>
        <w:spacing w:line="360" w:lineRule="auto"/>
        <w:ind w:left="1440"/>
        <w:rPr>
          <w:rFonts w:ascii="Times New Roman" w:hAnsi="Times New Roman" w:cs="Times New Roman"/>
          <w:sz w:val="24"/>
          <w:szCs w:val="24"/>
        </w:rPr>
      </w:pPr>
    </w:p>
    <w:p w14:paraId="324B6C33" w14:textId="77777777" w:rsidR="00B022D4" w:rsidRDefault="00B022D4" w:rsidP="00F84157">
      <w:pPr>
        <w:pStyle w:val="ListParagraph"/>
        <w:ind w:left="1440"/>
        <w:jc w:val="center"/>
      </w:pPr>
      <w:r>
        <w:rPr>
          <w:noProof/>
        </w:rPr>
        <w:lastRenderedPageBreak/>
        <w:drawing>
          <wp:inline distT="0" distB="0" distL="0" distR="0" wp14:anchorId="7B1A6814" wp14:editId="3F17AF7E">
            <wp:extent cx="5731510" cy="46640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664075"/>
                    </a:xfrm>
                    <a:prstGeom prst="rect">
                      <a:avLst/>
                    </a:prstGeom>
                  </pic:spPr>
                </pic:pic>
              </a:graphicData>
            </a:graphic>
          </wp:inline>
        </w:drawing>
      </w:r>
    </w:p>
    <w:p w14:paraId="1282B4FA" w14:textId="77777777" w:rsidR="003E6D1F" w:rsidRPr="00655251" w:rsidRDefault="00D56A35" w:rsidP="00D56A35">
      <w:pPr>
        <w:pStyle w:val="ListParagraph"/>
        <w:jc w:val="center"/>
        <w:rPr>
          <w:rFonts w:ascii="Times New Roman" w:hAnsi="Times New Roman" w:cs="Times New Roman"/>
        </w:rPr>
      </w:pPr>
      <w:r w:rsidRPr="00655251">
        <w:rPr>
          <w:rFonts w:ascii="Times New Roman" w:hAnsi="Times New Roman" w:cs="Times New Roman"/>
        </w:rPr>
        <w:t>Fig3: Sequence diagram</w:t>
      </w:r>
    </w:p>
    <w:p w14:paraId="3B658322" w14:textId="77777777" w:rsidR="00B372ED" w:rsidRDefault="00B372ED" w:rsidP="00D56A35">
      <w:pPr>
        <w:pStyle w:val="ListParagraph"/>
        <w:jc w:val="center"/>
      </w:pPr>
    </w:p>
    <w:p w14:paraId="40647E8D" w14:textId="77777777" w:rsidR="00B372ED" w:rsidRDefault="00B372ED" w:rsidP="00B372ED">
      <w:pPr>
        <w:pStyle w:val="ListParagraph"/>
        <w:rPr>
          <w:rFonts w:ascii="Times New Roman" w:hAnsi="Times New Roman" w:cs="Times New Roman"/>
          <w:b/>
          <w:sz w:val="28"/>
          <w:szCs w:val="28"/>
          <w:u w:val="single"/>
        </w:rPr>
      </w:pPr>
      <w:r w:rsidRPr="00655251">
        <w:rPr>
          <w:rFonts w:ascii="Times New Roman" w:hAnsi="Times New Roman" w:cs="Times New Roman"/>
          <w:b/>
          <w:sz w:val="28"/>
          <w:szCs w:val="28"/>
          <w:u w:val="single"/>
        </w:rPr>
        <w:t>Sequence Diagram Explained</w:t>
      </w:r>
    </w:p>
    <w:p w14:paraId="04C49313" w14:textId="77777777" w:rsidR="00F84157" w:rsidRPr="00655251" w:rsidRDefault="00F84157" w:rsidP="00B372ED">
      <w:pPr>
        <w:pStyle w:val="ListParagraph"/>
        <w:rPr>
          <w:rFonts w:ascii="Times New Roman" w:hAnsi="Times New Roman" w:cs="Times New Roman"/>
          <w:b/>
          <w:sz w:val="28"/>
          <w:szCs w:val="28"/>
          <w:u w:val="single"/>
        </w:rPr>
      </w:pPr>
    </w:p>
    <w:p w14:paraId="6A57C0D6" w14:textId="77777777" w:rsidR="00D56A35" w:rsidRPr="00655251" w:rsidRDefault="00D56A35" w:rsidP="00655251">
      <w:pPr>
        <w:pStyle w:val="ListParagraph"/>
        <w:numPr>
          <w:ilvl w:val="0"/>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 xml:space="preserve">User to </w:t>
      </w:r>
      <w:proofErr w:type="spellStart"/>
      <w:r w:rsidRPr="00655251">
        <w:rPr>
          <w:rFonts w:ascii="Times New Roman" w:hAnsi="Times New Roman" w:cs="Times New Roman"/>
          <w:b/>
          <w:bCs/>
          <w:sz w:val="24"/>
          <w:szCs w:val="24"/>
        </w:rPr>
        <w:t>AuthenticationService</w:t>
      </w:r>
      <w:proofErr w:type="spellEnd"/>
      <w:r w:rsidRPr="00655251">
        <w:rPr>
          <w:rFonts w:ascii="Times New Roman" w:hAnsi="Times New Roman" w:cs="Times New Roman"/>
          <w:sz w:val="24"/>
          <w:szCs w:val="24"/>
        </w:rPr>
        <w:t>:</w:t>
      </w:r>
    </w:p>
    <w:p w14:paraId="438DB4DF"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Sign Up</w:t>
      </w:r>
      <w:r w:rsidRPr="00655251">
        <w:rPr>
          <w:rFonts w:ascii="Times New Roman" w:hAnsi="Times New Roman" w:cs="Times New Roman"/>
          <w:sz w:val="24"/>
          <w:szCs w:val="24"/>
        </w:rPr>
        <w:t>: The user registers for the disaster management system.</w:t>
      </w:r>
    </w:p>
    <w:p w14:paraId="2E60B4C4"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Confirmation</w:t>
      </w:r>
      <w:r w:rsidRPr="00655251">
        <w:rPr>
          <w:rFonts w:ascii="Times New Roman" w:hAnsi="Times New Roman" w:cs="Times New Roman"/>
          <w:sz w:val="24"/>
          <w:szCs w:val="24"/>
        </w:rPr>
        <w:t>: The user receives a confirmation of successful registration.</w:t>
      </w:r>
    </w:p>
    <w:p w14:paraId="4F03904E"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Login</w:t>
      </w:r>
      <w:r w:rsidRPr="00655251">
        <w:rPr>
          <w:rFonts w:ascii="Times New Roman" w:hAnsi="Times New Roman" w:cs="Times New Roman"/>
          <w:sz w:val="24"/>
          <w:szCs w:val="24"/>
        </w:rPr>
        <w:t>: The user logs into the system.</w:t>
      </w:r>
    </w:p>
    <w:p w14:paraId="56C3D6A7"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Token</w:t>
      </w:r>
      <w:r w:rsidRPr="00655251">
        <w:rPr>
          <w:rFonts w:ascii="Times New Roman" w:hAnsi="Times New Roman" w:cs="Times New Roman"/>
          <w:sz w:val="24"/>
          <w:szCs w:val="24"/>
        </w:rPr>
        <w:t>: The authentication service provides a token after successful login.</w:t>
      </w:r>
    </w:p>
    <w:p w14:paraId="320EA819" w14:textId="77777777" w:rsidR="00D56A35" w:rsidRPr="00655251" w:rsidRDefault="00D56A35" w:rsidP="00D56A35">
      <w:pPr>
        <w:numPr>
          <w:ilvl w:val="0"/>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 xml:space="preserve">User to </w:t>
      </w:r>
      <w:proofErr w:type="spellStart"/>
      <w:r w:rsidRPr="00655251">
        <w:rPr>
          <w:rFonts w:ascii="Times New Roman" w:hAnsi="Times New Roman" w:cs="Times New Roman"/>
          <w:b/>
          <w:bCs/>
          <w:sz w:val="24"/>
          <w:szCs w:val="24"/>
        </w:rPr>
        <w:t>DisasterManagementSystem</w:t>
      </w:r>
      <w:proofErr w:type="spellEnd"/>
      <w:r w:rsidRPr="00655251">
        <w:rPr>
          <w:rFonts w:ascii="Times New Roman" w:hAnsi="Times New Roman" w:cs="Times New Roman"/>
          <w:sz w:val="24"/>
          <w:szCs w:val="24"/>
        </w:rPr>
        <w:t>:</w:t>
      </w:r>
    </w:p>
    <w:p w14:paraId="7753A257"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Access System with Token</w:t>
      </w:r>
      <w:r w:rsidRPr="00655251">
        <w:rPr>
          <w:rFonts w:ascii="Times New Roman" w:hAnsi="Times New Roman" w:cs="Times New Roman"/>
          <w:sz w:val="24"/>
          <w:szCs w:val="24"/>
        </w:rPr>
        <w:t>: The user accesses the disaster management system using the token received.</w:t>
      </w:r>
    </w:p>
    <w:p w14:paraId="5E87ECF3"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Grant Access</w:t>
      </w:r>
      <w:r w:rsidRPr="00655251">
        <w:rPr>
          <w:rFonts w:ascii="Times New Roman" w:hAnsi="Times New Roman" w:cs="Times New Roman"/>
          <w:sz w:val="24"/>
          <w:szCs w:val="24"/>
        </w:rPr>
        <w:t>: The system grants access based on the validity of the token.</w:t>
      </w:r>
    </w:p>
    <w:p w14:paraId="1F99FE2C"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lastRenderedPageBreak/>
        <w:t>Request Real-Time Alerts</w:t>
      </w:r>
      <w:r w:rsidRPr="00655251">
        <w:rPr>
          <w:rFonts w:ascii="Times New Roman" w:hAnsi="Times New Roman" w:cs="Times New Roman"/>
          <w:sz w:val="24"/>
          <w:szCs w:val="24"/>
        </w:rPr>
        <w:t>: Similar to the previous diagram, the user requests alerts.</w:t>
      </w:r>
    </w:p>
    <w:p w14:paraId="71B893EE"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Send Real-Time Alerts</w:t>
      </w:r>
      <w:r w:rsidRPr="00655251">
        <w:rPr>
          <w:rFonts w:ascii="Times New Roman" w:hAnsi="Times New Roman" w:cs="Times New Roman"/>
          <w:sz w:val="24"/>
          <w:szCs w:val="24"/>
        </w:rPr>
        <w:t>: The system sends alerts back to the user.</w:t>
      </w:r>
    </w:p>
    <w:p w14:paraId="51100945"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Locate Resources</w:t>
      </w:r>
      <w:r w:rsidRPr="00655251">
        <w:rPr>
          <w:rFonts w:ascii="Times New Roman" w:hAnsi="Times New Roman" w:cs="Times New Roman"/>
          <w:sz w:val="24"/>
          <w:szCs w:val="24"/>
        </w:rPr>
        <w:t>: The user requests the location of necessary resources.</w:t>
      </w:r>
    </w:p>
    <w:p w14:paraId="6F4086FD"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Provide Resource Locations</w:t>
      </w:r>
      <w:r w:rsidRPr="00655251">
        <w:rPr>
          <w:rFonts w:ascii="Times New Roman" w:hAnsi="Times New Roman" w:cs="Times New Roman"/>
          <w:sz w:val="24"/>
          <w:szCs w:val="24"/>
        </w:rPr>
        <w:t>: The system provides these locations.</w:t>
      </w:r>
    </w:p>
    <w:p w14:paraId="19877978"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Report Incident</w:t>
      </w:r>
      <w:r w:rsidRPr="00655251">
        <w:rPr>
          <w:rFonts w:ascii="Times New Roman" w:hAnsi="Times New Roman" w:cs="Times New Roman"/>
          <w:sz w:val="24"/>
          <w:szCs w:val="24"/>
        </w:rPr>
        <w:t>: The user reports an incident to the system.</w:t>
      </w:r>
    </w:p>
    <w:p w14:paraId="7D4BB73F"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Notify Nearby Users</w:t>
      </w:r>
      <w:r w:rsidRPr="00655251">
        <w:rPr>
          <w:rFonts w:ascii="Times New Roman" w:hAnsi="Times New Roman" w:cs="Times New Roman"/>
          <w:sz w:val="24"/>
          <w:szCs w:val="24"/>
        </w:rPr>
        <w:t>: The system notifies users nearby the incident location.</w:t>
      </w:r>
    </w:p>
    <w:p w14:paraId="5CC1F71A"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View Data Analytics</w:t>
      </w:r>
      <w:r w:rsidRPr="00655251">
        <w:rPr>
          <w:rFonts w:ascii="Times New Roman" w:hAnsi="Times New Roman" w:cs="Times New Roman"/>
          <w:sz w:val="24"/>
          <w:szCs w:val="24"/>
        </w:rPr>
        <w:t>: The user requests to view analytics related to disaster management.</w:t>
      </w:r>
    </w:p>
    <w:p w14:paraId="18318D2B"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Display Analytics</w:t>
      </w:r>
      <w:r w:rsidRPr="00655251">
        <w:rPr>
          <w:rFonts w:ascii="Times New Roman" w:hAnsi="Times New Roman" w:cs="Times New Roman"/>
          <w:sz w:val="24"/>
          <w:szCs w:val="24"/>
        </w:rPr>
        <w:t>: The system displays the requested analytics.</w:t>
      </w:r>
    </w:p>
    <w:p w14:paraId="4001739A" w14:textId="77777777" w:rsidR="00D56A35" w:rsidRPr="00655251" w:rsidRDefault="00D56A35" w:rsidP="00D56A35">
      <w:pPr>
        <w:numPr>
          <w:ilvl w:val="0"/>
          <w:numId w:val="6"/>
        </w:numPr>
        <w:spacing w:after="160" w:line="259" w:lineRule="auto"/>
        <w:rPr>
          <w:rFonts w:ascii="Times New Roman" w:hAnsi="Times New Roman" w:cs="Times New Roman"/>
          <w:sz w:val="24"/>
          <w:szCs w:val="24"/>
        </w:rPr>
      </w:pPr>
      <w:proofErr w:type="spellStart"/>
      <w:r w:rsidRPr="00655251">
        <w:rPr>
          <w:rFonts w:ascii="Times New Roman" w:hAnsi="Times New Roman" w:cs="Times New Roman"/>
          <w:b/>
          <w:bCs/>
          <w:sz w:val="24"/>
          <w:szCs w:val="24"/>
        </w:rPr>
        <w:t>DisasterManagementSystem</w:t>
      </w:r>
      <w:proofErr w:type="spellEnd"/>
      <w:r w:rsidRPr="00655251">
        <w:rPr>
          <w:rFonts w:ascii="Times New Roman" w:hAnsi="Times New Roman" w:cs="Times New Roman"/>
          <w:b/>
          <w:bCs/>
          <w:sz w:val="24"/>
          <w:szCs w:val="24"/>
        </w:rPr>
        <w:t xml:space="preserve"> to Admin</w:t>
      </w:r>
      <w:r w:rsidRPr="00655251">
        <w:rPr>
          <w:rFonts w:ascii="Times New Roman" w:hAnsi="Times New Roman" w:cs="Times New Roman"/>
          <w:sz w:val="24"/>
          <w:szCs w:val="24"/>
        </w:rPr>
        <w:t>:</w:t>
      </w:r>
    </w:p>
    <w:p w14:paraId="12BCB1A4"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Forward Incident for Validation</w:t>
      </w:r>
      <w:r w:rsidRPr="00655251">
        <w:rPr>
          <w:rFonts w:ascii="Times New Roman" w:hAnsi="Times New Roman" w:cs="Times New Roman"/>
          <w:sz w:val="24"/>
          <w:szCs w:val="24"/>
        </w:rPr>
        <w:t>: The system forwards the incident reported by the user to the admin for verification.</w:t>
      </w:r>
    </w:p>
    <w:p w14:paraId="6BF79A1F"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Validate Incident</w:t>
      </w:r>
      <w:r w:rsidRPr="00655251">
        <w:rPr>
          <w:rFonts w:ascii="Times New Roman" w:hAnsi="Times New Roman" w:cs="Times New Roman"/>
          <w:sz w:val="24"/>
          <w:szCs w:val="24"/>
        </w:rPr>
        <w:t>: The admin validates the incident.</w:t>
      </w:r>
    </w:p>
    <w:p w14:paraId="14E08449" w14:textId="77777777" w:rsidR="00D56A35" w:rsidRPr="00655251" w:rsidRDefault="00D56A35" w:rsidP="00D56A35">
      <w:pPr>
        <w:numPr>
          <w:ilvl w:val="0"/>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 xml:space="preserve">Admin to </w:t>
      </w:r>
      <w:proofErr w:type="spellStart"/>
      <w:r w:rsidRPr="00655251">
        <w:rPr>
          <w:rFonts w:ascii="Times New Roman" w:hAnsi="Times New Roman" w:cs="Times New Roman"/>
          <w:b/>
          <w:bCs/>
          <w:sz w:val="24"/>
          <w:szCs w:val="24"/>
        </w:rPr>
        <w:t>EmergencyResponder</w:t>
      </w:r>
      <w:proofErr w:type="spellEnd"/>
      <w:r w:rsidRPr="00655251">
        <w:rPr>
          <w:rFonts w:ascii="Times New Roman" w:hAnsi="Times New Roman" w:cs="Times New Roman"/>
          <w:sz w:val="24"/>
          <w:szCs w:val="24"/>
        </w:rPr>
        <w:t>:</w:t>
      </w:r>
    </w:p>
    <w:p w14:paraId="043FA317"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Send Notifications</w:t>
      </w:r>
      <w:r w:rsidRPr="00655251">
        <w:rPr>
          <w:rFonts w:ascii="Times New Roman" w:hAnsi="Times New Roman" w:cs="Times New Roman"/>
          <w:sz w:val="24"/>
          <w:szCs w:val="24"/>
        </w:rPr>
        <w:t>: After the incident is validated, the admin sends notifications to emergency responders.</w:t>
      </w:r>
    </w:p>
    <w:p w14:paraId="1860502C" w14:textId="77777777" w:rsidR="00D56A35" w:rsidRPr="00655251" w:rsidRDefault="00D56A35" w:rsidP="00D56A35">
      <w:pPr>
        <w:numPr>
          <w:ilvl w:val="0"/>
          <w:numId w:val="6"/>
        </w:numPr>
        <w:spacing w:after="160" w:line="259" w:lineRule="auto"/>
        <w:rPr>
          <w:rFonts w:ascii="Times New Roman" w:hAnsi="Times New Roman" w:cs="Times New Roman"/>
          <w:sz w:val="24"/>
          <w:szCs w:val="24"/>
        </w:rPr>
      </w:pPr>
      <w:proofErr w:type="spellStart"/>
      <w:r w:rsidRPr="00655251">
        <w:rPr>
          <w:rFonts w:ascii="Times New Roman" w:hAnsi="Times New Roman" w:cs="Times New Roman"/>
          <w:b/>
          <w:bCs/>
          <w:sz w:val="24"/>
          <w:szCs w:val="24"/>
        </w:rPr>
        <w:t>EmergencyResponder</w:t>
      </w:r>
      <w:proofErr w:type="spellEnd"/>
      <w:r w:rsidRPr="00655251">
        <w:rPr>
          <w:rFonts w:ascii="Times New Roman" w:hAnsi="Times New Roman" w:cs="Times New Roman"/>
          <w:b/>
          <w:bCs/>
          <w:sz w:val="24"/>
          <w:szCs w:val="24"/>
        </w:rPr>
        <w:t xml:space="preserve"> to </w:t>
      </w:r>
      <w:proofErr w:type="spellStart"/>
      <w:r w:rsidRPr="00655251">
        <w:rPr>
          <w:rFonts w:ascii="Times New Roman" w:hAnsi="Times New Roman" w:cs="Times New Roman"/>
          <w:b/>
          <w:bCs/>
          <w:sz w:val="24"/>
          <w:szCs w:val="24"/>
        </w:rPr>
        <w:t>Mapbox</w:t>
      </w:r>
      <w:proofErr w:type="spellEnd"/>
      <w:r w:rsidRPr="00655251">
        <w:rPr>
          <w:rFonts w:ascii="Times New Roman" w:hAnsi="Times New Roman" w:cs="Times New Roman"/>
          <w:sz w:val="24"/>
          <w:szCs w:val="24"/>
        </w:rPr>
        <w:t>:</w:t>
      </w:r>
    </w:p>
    <w:p w14:paraId="41F05EE8" w14:textId="77777777" w:rsidR="00D56A35" w:rsidRPr="00655251"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Receive Alert</w:t>
      </w:r>
      <w:r w:rsidRPr="00655251">
        <w:rPr>
          <w:rFonts w:ascii="Times New Roman" w:hAnsi="Times New Roman" w:cs="Times New Roman"/>
          <w:sz w:val="24"/>
          <w:szCs w:val="24"/>
        </w:rPr>
        <w:t>: The emergency responders receive the alert.</w:t>
      </w:r>
    </w:p>
    <w:p w14:paraId="3D75C997" w14:textId="77777777" w:rsidR="00D56A35" w:rsidRDefault="00D56A35" w:rsidP="00D56A35">
      <w:pPr>
        <w:numPr>
          <w:ilvl w:val="1"/>
          <w:numId w:val="6"/>
        </w:numPr>
        <w:spacing w:after="160" w:line="259" w:lineRule="auto"/>
        <w:rPr>
          <w:rFonts w:ascii="Times New Roman" w:hAnsi="Times New Roman" w:cs="Times New Roman"/>
          <w:sz w:val="24"/>
          <w:szCs w:val="24"/>
        </w:rPr>
      </w:pPr>
      <w:r w:rsidRPr="00655251">
        <w:rPr>
          <w:rFonts w:ascii="Times New Roman" w:hAnsi="Times New Roman" w:cs="Times New Roman"/>
          <w:b/>
          <w:bCs/>
          <w:sz w:val="24"/>
          <w:szCs w:val="24"/>
        </w:rPr>
        <w:t>Provide Map Data</w:t>
      </w:r>
      <w:r w:rsidRPr="00655251">
        <w:rPr>
          <w:rFonts w:ascii="Times New Roman" w:hAnsi="Times New Roman" w:cs="Times New Roman"/>
          <w:sz w:val="24"/>
          <w:szCs w:val="24"/>
        </w:rPr>
        <w:t xml:space="preserve">: </w:t>
      </w:r>
      <w:proofErr w:type="spellStart"/>
      <w:r w:rsidRPr="00655251">
        <w:rPr>
          <w:rFonts w:ascii="Times New Roman" w:hAnsi="Times New Roman" w:cs="Times New Roman"/>
          <w:sz w:val="24"/>
          <w:szCs w:val="24"/>
        </w:rPr>
        <w:t>Mapbox</w:t>
      </w:r>
      <w:proofErr w:type="spellEnd"/>
      <w:r w:rsidRPr="00655251">
        <w:rPr>
          <w:rFonts w:ascii="Times New Roman" w:hAnsi="Times New Roman" w:cs="Times New Roman"/>
          <w:sz w:val="24"/>
          <w:szCs w:val="24"/>
        </w:rPr>
        <w:t xml:space="preserve"> provides relevant map data to assist emergency responders in navigating to the incident location.</w:t>
      </w:r>
    </w:p>
    <w:p w14:paraId="20F8A944" w14:textId="77777777" w:rsidR="00305702" w:rsidRPr="00655251" w:rsidRDefault="00305702" w:rsidP="00305702">
      <w:pPr>
        <w:spacing w:after="160" w:line="259" w:lineRule="auto"/>
        <w:ind w:left="1440"/>
        <w:rPr>
          <w:rFonts w:ascii="Times New Roman" w:hAnsi="Times New Roman" w:cs="Times New Roman"/>
          <w:sz w:val="24"/>
          <w:szCs w:val="24"/>
        </w:rPr>
      </w:pPr>
    </w:p>
    <w:p w14:paraId="6AC3817E" w14:textId="77777777" w:rsidR="00CD4C1D" w:rsidRPr="00655251" w:rsidRDefault="00B022D4" w:rsidP="00B372ED">
      <w:pPr>
        <w:pStyle w:val="ListParagraph"/>
        <w:numPr>
          <w:ilvl w:val="0"/>
          <w:numId w:val="1"/>
        </w:numPr>
        <w:spacing w:after="160" w:line="259" w:lineRule="auto"/>
        <w:rPr>
          <w:rFonts w:ascii="Times New Roman" w:hAnsi="Times New Roman" w:cs="Times New Roman"/>
          <w:b/>
          <w:sz w:val="32"/>
          <w:szCs w:val="32"/>
        </w:rPr>
      </w:pPr>
      <w:r w:rsidRPr="00655251">
        <w:rPr>
          <w:rFonts w:ascii="Times New Roman" w:hAnsi="Times New Roman" w:cs="Times New Roman"/>
          <w:b/>
          <w:sz w:val="32"/>
          <w:szCs w:val="32"/>
        </w:rPr>
        <w:t xml:space="preserve">Class </w:t>
      </w:r>
      <w:r w:rsidR="00CD4C1D" w:rsidRPr="00655251">
        <w:rPr>
          <w:rFonts w:ascii="Times New Roman" w:hAnsi="Times New Roman" w:cs="Times New Roman"/>
          <w:b/>
          <w:sz w:val="32"/>
          <w:szCs w:val="32"/>
        </w:rPr>
        <w:t>Diagram</w:t>
      </w:r>
    </w:p>
    <w:p w14:paraId="694B9E3B" w14:textId="77777777" w:rsidR="00D56A35" w:rsidRPr="00655251" w:rsidRDefault="00D56A35" w:rsidP="00655251">
      <w:pPr>
        <w:pStyle w:val="ListParagraph"/>
        <w:spacing w:after="160" w:line="360" w:lineRule="auto"/>
        <w:rPr>
          <w:rFonts w:ascii="Times New Roman" w:hAnsi="Times New Roman" w:cs="Times New Roman"/>
          <w:sz w:val="24"/>
          <w:szCs w:val="24"/>
        </w:rPr>
      </w:pPr>
      <w:r w:rsidRPr="00655251">
        <w:rPr>
          <w:rFonts w:ascii="Times New Roman" w:hAnsi="Times New Roman" w:cs="Times New Roman"/>
          <w:sz w:val="24"/>
          <w:szCs w:val="24"/>
        </w:rPr>
        <w:t>A class diagram is a diagram that shows the structure of a system by depicting the system’s classes, their attributes, operations (or methods), and the relationships among the classes.</w:t>
      </w:r>
    </w:p>
    <w:p w14:paraId="15022703" w14:textId="77777777" w:rsidR="00D56A35" w:rsidRPr="00655251" w:rsidRDefault="00D56A35" w:rsidP="00655251">
      <w:pPr>
        <w:pStyle w:val="ListParagraph"/>
        <w:spacing w:after="160" w:line="360" w:lineRule="auto"/>
        <w:rPr>
          <w:rFonts w:ascii="Times New Roman" w:hAnsi="Times New Roman" w:cs="Times New Roman"/>
          <w:sz w:val="24"/>
          <w:szCs w:val="24"/>
        </w:rPr>
      </w:pPr>
      <w:r w:rsidRPr="00655251">
        <w:rPr>
          <w:rFonts w:ascii="Times New Roman" w:hAnsi="Times New Roman" w:cs="Times New Roman"/>
          <w:sz w:val="24"/>
          <w:szCs w:val="24"/>
        </w:rPr>
        <w:t>Class diagrams are very vital when it comes to understanding the system’s domain, identifying the key concepts and their relationships and providing a foundation for the implementation of a system’s functionality. Typically, they are made up of:</w:t>
      </w:r>
    </w:p>
    <w:p w14:paraId="0E9F4EF2" w14:textId="77777777" w:rsidR="00D56A35" w:rsidRPr="00655251" w:rsidRDefault="008153C6" w:rsidP="00655251">
      <w:pPr>
        <w:pStyle w:val="ListParagraph"/>
        <w:numPr>
          <w:ilvl w:val="0"/>
          <w:numId w:val="7"/>
        </w:numPr>
        <w:spacing w:after="160" w:line="360" w:lineRule="auto"/>
        <w:rPr>
          <w:rFonts w:ascii="Times New Roman" w:hAnsi="Times New Roman" w:cs="Times New Roman"/>
          <w:sz w:val="24"/>
          <w:szCs w:val="24"/>
        </w:rPr>
      </w:pPr>
      <w:r w:rsidRPr="00655251">
        <w:rPr>
          <w:rFonts w:ascii="Times New Roman" w:hAnsi="Times New Roman" w:cs="Times New Roman"/>
          <w:sz w:val="24"/>
          <w:szCs w:val="24"/>
        </w:rPr>
        <w:lastRenderedPageBreak/>
        <w:t>Classes which are the fundamental building blocks of the system, represented as rectangles. Each class contains information about its name, attributes and methods.</w:t>
      </w:r>
    </w:p>
    <w:p w14:paraId="10A45DE1" w14:textId="77777777" w:rsidR="008153C6" w:rsidRPr="00655251" w:rsidRDefault="008153C6" w:rsidP="00655251">
      <w:pPr>
        <w:pStyle w:val="ListParagraph"/>
        <w:numPr>
          <w:ilvl w:val="0"/>
          <w:numId w:val="7"/>
        </w:numPr>
        <w:spacing w:after="160" w:line="360" w:lineRule="auto"/>
        <w:rPr>
          <w:rFonts w:ascii="Times New Roman" w:hAnsi="Times New Roman" w:cs="Times New Roman"/>
          <w:sz w:val="24"/>
          <w:szCs w:val="24"/>
        </w:rPr>
      </w:pPr>
      <w:r w:rsidRPr="00655251">
        <w:rPr>
          <w:rFonts w:ascii="Times New Roman" w:hAnsi="Times New Roman" w:cs="Times New Roman"/>
          <w:sz w:val="24"/>
          <w:szCs w:val="24"/>
        </w:rPr>
        <w:t>Attributes which are the properties of a class.</w:t>
      </w:r>
    </w:p>
    <w:p w14:paraId="0CB22A8D" w14:textId="77777777" w:rsidR="008153C6" w:rsidRPr="00655251" w:rsidRDefault="008153C6" w:rsidP="00655251">
      <w:pPr>
        <w:pStyle w:val="ListParagraph"/>
        <w:numPr>
          <w:ilvl w:val="0"/>
          <w:numId w:val="7"/>
        </w:numPr>
        <w:spacing w:after="160" w:line="360" w:lineRule="auto"/>
        <w:rPr>
          <w:rFonts w:ascii="Times New Roman" w:hAnsi="Times New Roman" w:cs="Times New Roman"/>
          <w:sz w:val="24"/>
          <w:szCs w:val="24"/>
        </w:rPr>
      </w:pPr>
      <w:r w:rsidRPr="00655251">
        <w:rPr>
          <w:rFonts w:ascii="Times New Roman" w:hAnsi="Times New Roman" w:cs="Times New Roman"/>
          <w:sz w:val="24"/>
          <w:szCs w:val="24"/>
        </w:rPr>
        <w:t>Methods which are the functions or operations that a class can perform</w:t>
      </w:r>
    </w:p>
    <w:p w14:paraId="2A172456" w14:textId="77777777" w:rsidR="008153C6" w:rsidRPr="00655251" w:rsidRDefault="008153C6" w:rsidP="00655251">
      <w:pPr>
        <w:pStyle w:val="ListParagraph"/>
        <w:numPr>
          <w:ilvl w:val="0"/>
          <w:numId w:val="7"/>
        </w:numPr>
        <w:spacing w:after="160" w:line="360" w:lineRule="auto"/>
        <w:rPr>
          <w:rFonts w:ascii="Times New Roman" w:hAnsi="Times New Roman" w:cs="Times New Roman"/>
          <w:sz w:val="24"/>
          <w:szCs w:val="24"/>
        </w:rPr>
      </w:pPr>
      <w:r w:rsidRPr="00655251">
        <w:rPr>
          <w:rFonts w:ascii="Times New Roman" w:hAnsi="Times New Roman" w:cs="Times New Roman"/>
          <w:sz w:val="24"/>
          <w:szCs w:val="24"/>
        </w:rPr>
        <w:t>Relationships which are the connections between classes.</w:t>
      </w:r>
    </w:p>
    <w:p w14:paraId="54D9CB29" w14:textId="77777777" w:rsidR="008153C6" w:rsidRPr="00655251" w:rsidRDefault="008153C6" w:rsidP="00655251">
      <w:pPr>
        <w:spacing w:after="160" w:line="360" w:lineRule="auto"/>
        <w:rPr>
          <w:rFonts w:ascii="Times New Roman" w:hAnsi="Times New Roman" w:cs="Times New Roman"/>
          <w:sz w:val="24"/>
          <w:szCs w:val="24"/>
        </w:rPr>
      </w:pPr>
      <w:r w:rsidRPr="00655251">
        <w:rPr>
          <w:rFonts w:ascii="Times New Roman" w:hAnsi="Times New Roman" w:cs="Times New Roman"/>
          <w:sz w:val="24"/>
          <w:szCs w:val="24"/>
        </w:rPr>
        <w:t xml:space="preserve">             The class diagram of our disaster management system is shown and explained below:</w:t>
      </w:r>
    </w:p>
    <w:p w14:paraId="4253CE85" w14:textId="77777777" w:rsidR="00E20088" w:rsidRDefault="00E20088" w:rsidP="00E20088">
      <w:pPr>
        <w:pStyle w:val="ListParagraph"/>
      </w:pPr>
      <w:r>
        <w:rPr>
          <w:noProof/>
        </w:rPr>
        <w:drawing>
          <wp:inline distT="0" distB="0" distL="0" distR="0" wp14:anchorId="0AB441BA" wp14:editId="404A44F4">
            <wp:extent cx="5731510" cy="49714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 (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971415"/>
                    </a:xfrm>
                    <a:prstGeom prst="rect">
                      <a:avLst/>
                    </a:prstGeom>
                  </pic:spPr>
                </pic:pic>
              </a:graphicData>
            </a:graphic>
          </wp:inline>
        </w:drawing>
      </w:r>
    </w:p>
    <w:p w14:paraId="24268A00" w14:textId="77777777" w:rsidR="003E6D1F" w:rsidRPr="00655251" w:rsidRDefault="008153C6" w:rsidP="00655251">
      <w:pPr>
        <w:ind w:left="720"/>
        <w:jc w:val="center"/>
        <w:rPr>
          <w:rFonts w:ascii="Times New Roman" w:hAnsi="Times New Roman" w:cs="Times New Roman"/>
        </w:rPr>
      </w:pPr>
      <w:r w:rsidRPr="00655251">
        <w:rPr>
          <w:rFonts w:ascii="Times New Roman" w:hAnsi="Times New Roman" w:cs="Times New Roman"/>
        </w:rPr>
        <w:t>Fig4: Class Diagram</w:t>
      </w:r>
    </w:p>
    <w:p w14:paraId="7E82680C" w14:textId="77777777" w:rsidR="00305702" w:rsidRDefault="00305702" w:rsidP="00655251">
      <w:pPr>
        <w:ind w:left="720"/>
        <w:rPr>
          <w:rFonts w:ascii="Times New Roman" w:hAnsi="Times New Roman" w:cs="Times New Roman"/>
          <w:b/>
          <w:sz w:val="28"/>
          <w:szCs w:val="28"/>
          <w:u w:val="single"/>
        </w:rPr>
      </w:pPr>
    </w:p>
    <w:p w14:paraId="6BDE8619" w14:textId="77777777" w:rsidR="00305702" w:rsidRDefault="00305702" w:rsidP="00655251">
      <w:pPr>
        <w:ind w:left="720"/>
        <w:rPr>
          <w:rFonts w:ascii="Times New Roman" w:hAnsi="Times New Roman" w:cs="Times New Roman"/>
          <w:b/>
          <w:sz w:val="28"/>
          <w:szCs w:val="28"/>
          <w:u w:val="single"/>
        </w:rPr>
      </w:pPr>
    </w:p>
    <w:p w14:paraId="7588F8FD" w14:textId="77777777" w:rsidR="00655251" w:rsidRDefault="00655251" w:rsidP="00655251">
      <w:pPr>
        <w:ind w:left="720"/>
        <w:rPr>
          <w:rFonts w:ascii="Times New Roman" w:hAnsi="Times New Roman" w:cs="Times New Roman"/>
          <w:b/>
          <w:sz w:val="28"/>
          <w:szCs w:val="28"/>
          <w:u w:val="single"/>
        </w:rPr>
      </w:pPr>
      <w:r w:rsidRPr="00655251">
        <w:rPr>
          <w:rFonts w:ascii="Times New Roman" w:hAnsi="Times New Roman" w:cs="Times New Roman"/>
          <w:b/>
          <w:sz w:val="28"/>
          <w:szCs w:val="28"/>
          <w:u w:val="single"/>
        </w:rPr>
        <w:lastRenderedPageBreak/>
        <w:t>Class Diagram Explained</w:t>
      </w:r>
    </w:p>
    <w:p w14:paraId="1AF178A9" w14:textId="56530737" w:rsidR="00E56443" w:rsidRPr="00E56443" w:rsidRDefault="005016A7" w:rsidP="00E56443">
      <w:pPr>
        <w:pStyle w:val="ListParagraph"/>
        <w:numPr>
          <w:ilvl w:val="0"/>
          <w:numId w:val="20"/>
        </w:numPr>
        <w:spacing w:line="360" w:lineRule="auto"/>
        <w:rPr>
          <w:rFonts w:ascii="Times New Roman" w:hAnsi="Times New Roman" w:cs="Times New Roman"/>
          <w:sz w:val="24"/>
          <w:szCs w:val="24"/>
        </w:rPr>
      </w:pPr>
      <w:r w:rsidRPr="00E56443">
        <w:rPr>
          <w:rFonts w:ascii="Times New Roman" w:hAnsi="Times New Roman" w:cs="Times New Roman"/>
          <w:b/>
          <w:sz w:val="24"/>
          <w:szCs w:val="24"/>
        </w:rPr>
        <w:t>User</w:t>
      </w:r>
      <w:r w:rsidR="00E56443" w:rsidRPr="00E56443">
        <w:rPr>
          <w:rFonts w:ascii="Times New Roman" w:hAnsi="Times New Roman" w:cs="Times New Roman"/>
          <w:b/>
          <w:sz w:val="24"/>
          <w:szCs w:val="24"/>
        </w:rPr>
        <w:t xml:space="preserve"> </w:t>
      </w:r>
      <w:r w:rsidRPr="00E56443">
        <w:rPr>
          <w:rFonts w:ascii="Times New Roman" w:hAnsi="Times New Roman" w:cs="Times New Roman"/>
          <w:b/>
          <w:sz w:val="24"/>
          <w:szCs w:val="24"/>
        </w:rPr>
        <w:t>Functions:</w:t>
      </w:r>
      <w:r w:rsidRPr="00E56443">
        <w:rPr>
          <w:rFonts w:ascii="Times New Roman" w:hAnsi="Times New Roman" w:cs="Times New Roman"/>
          <w:sz w:val="24"/>
          <w:szCs w:val="24"/>
        </w:rPr>
        <w:t xml:space="preserve"> Users can request alerts, locate resources, communicate for help, r</w:t>
      </w:r>
      <w:r w:rsidR="00E56443">
        <w:rPr>
          <w:rFonts w:ascii="Times New Roman" w:hAnsi="Times New Roman" w:cs="Times New Roman"/>
          <w:sz w:val="24"/>
          <w:szCs w:val="24"/>
        </w:rPr>
        <w:t>eport incidents, view analytics</w:t>
      </w:r>
      <w:r w:rsidRPr="00E56443">
        <w:rPr>
          <w:rFonts w:ascii="Times New Roman" w:hAnsi="Times New Roman" w:cs="Times New Roman"/>
          <w:sz w:val="24"/>
          <w:szCs w:val="24"/>
        </w:rPr>
        <w:t xml:space="preserve"> and manage their account through signup and login functions.</w:t>
      </w:r>
    </w:p>
    <w:p w14:paraId="16199442" w14:textId="77777777" w:rsidR="00E56443" w:rsidRPr="00E56443" w:rsidRDefault="005016A7" w:rsidP="00E56443">
      <w:pPr>
        <w:pStyle w:val="ListParagraph"/>
        <w:numPr>
          <w:ilvl w:val="1"/>
          <w:numId w:val="22"/>
        </w:numPr>
        <w:spacing w:line="360" w:lineRule="auto"/>
        <w:rPr>
          <w:rFonts w:ascii="Times New Roman" w:hAnsi="Times New Roman" w:cs="Times New Roman"/>
          <w:sz w:val="24"/>
          <w:szCs w:val="24"/>
        </w:rPr>
      </w:pPr>
      <w:r w:rsidRPr="00E56443">
        <w:rPr>
          <w:rFonts w:ascii="Times New Roman" w:hAnsi="Times New Roman" w:cs="Times New Roman"/>
          <w:b/>
          <w:sz w:val="24"/>
          <w:szCs w:val="24"/>
        </w:rPr>
        <w:t>Interaction:</w:t>
      </w:r>
      <w:r w:rsidRPr="00E56443">
        <w:rPr>
          <w:rFonts w:ascii="Times New Roman" w:hAnsi="Times New Roman" w:cs="Times New Roman"/>
          <w:sz w:val="24"/>
          <w:szCs w:val="24"/>
        </w:rPr>
        <w:t xml:space="preserve"> Users authenticate through the Authentication Service.</w:t>
      </w:r>
    </w:p>
    <w:p w14:paraId="4A12D8F7" w14:textId="40415B44" w:rsidR="00E56443" w:rsidRDefault="005016A7" w:rsidP="00F26D91">
      <w:pPr>
        <w:pStyle w:val="ListParagraph"/>
        <w:numPr>
          <w:ilvl w:val="0"/>
          <w:numId w:val="20"/>
        </w:numPr>
        <w:spacing w:line="480" w:lineRule="auto"/>
        <w:rPr>
          <w:rFonts w:ascii="Times New Roman" w:hAnsi="Times New Roman" w:cs="Times New Roman"/>
          <w:sz w:val="24"/>
          <w:szCs w:val="24"/>
        </w:rPr>
      </w:pPr>
      <w:r w:rsidRPr="00E56443">
        <w:rPr>
          <w:rFonts w:ascii="Times New Roman" w:hAnsi="Times New Roman" w:cs="Times New Roman"/>
          <w:b/>
          <w:sz w:val="24"/>
          <w:szCs w:val="24"/>
        </w:rPr>
        <w:t>Emergency Responder</w:t>
      </w:r>
      <w:r w:rsidR="00E56443" w:rsidRPr="00E56443">
        <w:rPr>
          <w:rFonts w:ascii="Times New Roman" w:hAnsi="Times New Roman" w:cs="Times New Roman"/>
          <w:b/>
          <w:sz w:val="24"/>
          <w:szCs w:val="24"/>
        </w:rPr>
        <w:t xml:space="preserve"> </w:t>
      </w:r>
      <w:r w:rsidRPr="00E56443">
        <w:rPr>
          <w:rFonts w:ascii="Times New Roman" w:hAnsi="Times New Roman" w:cs="Times New Roman"/>
          <w:b/>
          <w:sz w:val="24"/>
          <w:szCs w:val="24"/>
        </w:rPr>
        <w:t>Functions:</w:t>
      </w:r>
      <w:r w:rsidR="00E56443">
        <w:rPr>
          <w:rFonts w:ascii="Times New Roman" w:hAnsi="Times New Roman" w:cs="Times New Roman"/>
          <w:b/>
          <w:sz w:val="24"/>
          <w:szCs w:val="24"/>
        </w:rPr>
        <w:t xml:space="preserve"> </w:t>
      </w:r>
      <w:r w:rsidRPr="00E56443">
        <w:rPr>
          <w:rFonts w:ascii="Times New Roman" w:hAnsi="Times New Roman" w:cs="Times New Roman"/>
          <w:sz w:val="24"/>
          <w:szCs w:val="24"/>
        </w:rPr>
        <w:t>They receive alerts, respond to emergencies, and provide instructions to the users or other responders</w:t>
      </w:r>
      <w:r w:rsidR="00F26D91">
        <w:rPr>
          <w:rFonts w:ascii="Times New Roman" w:hAnsi="Times New Roman" w:cs="Times New Roman"/>
          <w:sz w:val="24"/>
          <w:szCs w:val="24"/>
        </w:rPr>
        <w:t>.</w:t>
      </w:r>
    </w:p>
    <w:p w14:paraId="69AD80CF" w14:textId="202ED8D6" w:rsidR="00E56443" w:rsidRPr="00E56443" w:rsidRDefault="005016A7" w:rsidP="00F26D91">
      <w:pPr>
        <w:pStyle w:val="ListParagraph"/>
        <w:numPr>
          <w:ilvl w:val="0"/>
          <w:numId w:val="24"/>
        </w:numPr>
        <w:spacing w:line="480" w:lineRule="auto"/>
        <w:rPr>
          <w:rFonts w:ascii="Times New Roman" w:hAnsi="Times New Roman" w:cs="Times New Roman"/>
          <w:sz w:val="24"/>
          <w:szCs w:val="24"/>
        </w:rPr>
      </w:pPr>
      <w:r w:rsidRPr="00F26D91">
        <w:rPr>
          <w:rFonts w:ascii="Times New Roman" w:hAnsi="Times New Roman" w:cs="Times New Roman"/>
          <w:b/>
          <w:sz w:val="24"/>
          <w:szCs w:val="24"/>
        </w:rPr>
        <w:t xml:space="preserve">Interaction: </w:t>
      </w:r>
      <w:r w:rsidRPr="00E56443">
        <w:rPr>
          <w:rFonts w:ascii="Times New Roman" w:hAnsi="Times New Roman" w:cs="Times New Roman"/>
          <w:sz w:val="24"/>
          <w:szCs w:val="24"/>
        </w:rPr>
        <w:t>Emergency</w:t>
      </w:r>
      <w:r w:rsidRPr="00E56443">
        <w:rPr>
          <w:rFonts w:ascii="Times New Roman" w:hAnsi="Times New Roman" w:cs="Times New Roman"/>
          <w:sz w:val="28"/>
          <w:szCs w:val="28"/>
        </w:rPr>
        <w:t xml:space="preserve"> </w:t>
      </w:r>
      <w:r w:rsidRPr="00E56443">
        <w:rPr>
          <w:rFonts w:ascii="Times New Roman" w:hAnsi="Times New Roman" w:cs="Times New Roman"/>
          <w:sz w:val="24"/>
          <w:szCs w:val="24"/>
        </w:rPr>
        <w:t>Responders use the Disaster Management System to get information and interact with other parts of the system</w:t>
      </w:r>
      <w:r w:rsidR="00F26D91">
        <w:rPr>
          <w:rFonts w:ascii="Times New Roman" w:hAnsi="Times New Roman" w:cs="Times New Roman"/>
          <w:sz w:val="24"/>
          <w:szCs w:val="24"/>
        </w:rPr>
        <w:t>.</w:t>
      </w:r>
    </w:p>
    <w:p w14:paraId="7453D3FF" w14:textId="77777777" w:rsidR="00F26D91" w:rsidRDefault="005016A7" w:rsidP="00F26D91">
      <w:pPr>
        <w:pStyle w:val="ListParagraph"/>
        <w:numPr>
          <w:ilvl w:val="0"/>
          <w:numId w:val="20"/>
        </w:numPr>
        <w:spacing w:line="480" w:lineRule="auto"/>
        <w:rPr>
          <w:rFonts w:ascii="Times New Roman" w:hAnsi="Times New Roman" w:cs="Times New Roman"/>
          <w:sz w:val="24"/>
          <w:szCs w:val="24"/>
        </w:rPr>
      </w:pPr>
      <w:r w:rsidRPr="00F26D91">
        <w:rPr>
          <w:rFonts w:ascii="Times New Roman" w:hAnsi="Times New Roman" w:cs="Times New Roman"/>
          <w:b/>
          <w:sz w:val="24"/>
          <w:szCs w:val="24"/>
        </w:rPr>
        <w:t>Admin</w:t>
      </w:r>
      <w:r w:rsidR="00F26D91" w:rsidRPr="00F26D91">
        <w:rPr>
          <w:rFonts w:ascii="Times New Roman" w:hAnsi="Times New Roman" w:cs="Times New Roman"/>
          <w:b/>
          <w:sz w:val="24"/>
          <w:szCs w:val="24"/>
        </w:rPr>
        <w:t xml:space="preserve"> </w:t>
      </w:r>
      <w:r w:rsidRPr="00F26D91">
        <w:rPr>
          <w:rFonts w:ascii="Times New Roman" w:hAnsi="Times New Roman" w:cs="Times New Roman"/>
          <w:b/>
          <w:sz w:val="24"/>
          <w:szCs w:val="24"/>
        </w:rPr>
        <w:t>Functions:</w:t>
      </w:r>
      <w:r w:rsidRPr="00F26D91">
        <w:rPr>
          <w:rFonts w:ascii="Times New Roman" w:hAnsi="Times New Roman" w:cs="Times New Roman"/>
          <w:sz w:val="24"/>
          <w:szCs w:val="24"/>
        </w:rPr>
        <w:t xml:space="preserve"> Admins validate incidents reported by users and monitor the overall system to ensure its effectiveness and integrity.</w:t>
      </w:r>
    </w:p>
    <w:p w14:paraId="125B200F" w14:textId="4EF8CF01" w:rsidR="00E56443" w:rsidRPr="00F26D91" w:rsidRDefault="005016A7" w:rsidP="00F26D91">
      <w:pPr>
        <w:pStyle w:val="ListParagraph"/>
        <w:numPr>
          <w:ilvl w:val="0"/>
          <w:numId w:val="24"/>
        </w:numPr>
        <w:spacing w:line="480" w:lineRule="auto"/>
        <w:rPr>
          <w:rFonts w:ascii="Times New Roman" w:hAnsi="Times New Roman" w:cs="Times New Roman"/>
          <w:sz w:val="24"/>
          <w:szCs w:val="24"/>
        </w:rPr>
      </w:pPr>
      <w:r w:rsidRPr="00F26D91">
        <w:rPr>
          <w:rFonts w:ascii="Times New Roman" w:hAnsi="Times New Roman" w:cs="Times New Roman"/>
          <w:b/>
          <w:sz w:val="24"/>
          <w:szCs w:val="24"/>
        </w:rPr>
        <w:t>Management:</w:t>
      </w:r>
      <w:r w:rsidRPr="00F26D91">
        <w:rPr>
          <w:rFonts w:ascii="Times New Roman" w:hAnsi="Times New Roman" w:cs="Times New Roman"/>
          <w:sz w:val="24"/>
          <w:szCs w:val="24"/>
        </w:rPr>
        <w:t xml:space="preserve"> Admins have managerial control over the Disaster Management System, which allows them to send real-time alerts and manage system operations.</w:t>
      </w:r>
    </w:p>
    <w:p w14:paraId="0856C0DC" w14:textId="0F8B4388" w:rsidR="00F26D91" w:rsidRPr="00F26D91" w:rsidRDefault="005016A7" w:rsidP="00F26D91">
      <w:pPr>
        <w:pStyle w:val="ListParagraph"/>
        <w:numPr>
          <w:ilvl w:val="0"/>
          <w:numId w:val="20"/>
        </w:numPr>
        <w:spacing w:line="480" w:lineRule="auto"/>
        <w:rPr>
          <w:rFonts w:ascii="Times New Roman" w:hAnsi="Times New Roman" w:cs="Times New Roman"/>
          <w:sz w:val="24"/>
          <w:szCs w:val="24"/>
        </w:rPr>
      </w:pPr>
      <w:r w:rsidRPr="00F26D91">
        <w:rPr>
          <w:rFonts w:ascii="Times New Roman" w:hAnsi="Times New Roman" w:cs="Times New Roman"/>
          <w:b/>
          <w:sz w:val="24"/>
          <w:szCs w:val="24"/>
        </w:rPr>
        <w:t>Authentication Service</w:t>
      </w:r>
      <w:r w:rsidR="00F26D91">
        <w:rPr>
          <w:rFonts w:ascii="Times New Roman" w:hAnsi="Times New Roman" w:cs="Times New Roman"/>
          <w:b/>
          <w:sz w:val="24"/>
          <w:szCs w:val="24"/>
        </w:rPr>
        <w:t xml:space="preserve"> </w:t>
      </w:r>
      <w:r w:rsidRPr="00F26D91">
        <w:rPr>
          <w:rFonts w:ascii="Times New Roman" w:hAnsi="Times New Roman" w:cs="Times New Roman"/>
          <w:b/>
          <w:sz w:val="24"/>
          <w:szCs w:val="24"/>
        </w:rPr>
        <w:t>Functions:</w:t>
      </w:r>
      <w:r w:rsidRPr="00F26D91">
        <w:rPr>
          <w:rFonts w:ascii="Times New Roman" w:hAnsi="Times New Roman" w:cs="Times New Roman"/>
          <w:sz w:val="24"/>
          <w:szCs w:val="24"/>
        </w:rPr>
        <w:t xml:space="preserve"> Manages user authentication by enabling signup, login, token generation, and token validation to ensure secure access to the system.</w:t>
      </w:r>
    </w:p>
    <w:p w14:paraId="7C3DF1EE" w14:textId="26B1A6BF" w:rsidR="00F26D91" w:rsidRPr="00F26D91" w:rsidRDefault="005016A7" w:rsidP="00F26D91">
      <w:pPr>
        <w:pStyle w:val="ListParagraph"/>
        <w:numPr>
          <w:ilvl w:val="0"/>
          <w:numId w:val="20"/>
        </w:numPr>
        <w:spacing w:line="480" w:lineRule="auto"/>
        <w:rPr>
          <w:rFonts w:ascii="Times New Roman" w:hAnsi="Times New Roman" w:cs="Times New Roman"/>
          <w:sz w:val="24"/>
          <w:szCs w:val="24"/>
        </w:rPr>
      </w:pPr>
      <w:proofErr w:type="spellStart"/>
      <w:r w:rsidRPr="00F26D91">
        <w:rPr>
          <w:rFonts w:ascii="Times New Roman" w:hAnsi="Times New Roman" w:cs="Times New Roman"/>
          <w:b/>
          <w:sz w:val="24"/>
          <w:szCs w:val="24"/>
        </w:rPr>
        <w:t>Mapbox</w:t>
      </w:r>
      <w:proofErr w:type="spellEnd"/>
      <w:r w:rsidR="00F26D91">
        <w:rPr>
          <w:rFonts w:ascii="Times New Roman" w:hAnsi="Times New Roman" w:cs="Times New Roman"/>
          <w:b/>
          <w:sz w:val="24"/>
          <w:szCs w:val="24"/>
        </w:rPr>
        <w:t xml:space="preserve"> </w:t>
      </w:r>
      <w:r w:rsidRPr="00F26D91">
        <w:rPr>
          <w:rFonts w:ascii="Times New Roman" w:hAnsi="Times New Roman" w:cs="Times New Roman"/>
          <w:b/>
          <w:sz w:val="24"/>
          <w:szCs w:val="24"/>
        </w:rPr>
        <w:t>Function:</w:t>
      </w:r>
      <w:r w:rsidRPr="00F26D91">
        <w:rPr>
          <w:rFonts w:ascii="Times New Roman" w:hAnsi="Times New Roman" w:cs="Times New Roman"/>
          <w:sz w:val="24"/>
          <w:szCs w:val="24"/>
        </w:rPr>
        <w:t xml:space="preserve"> Provides geographic data that might be necessary for locating incidents or resources within the disaster management process.</w:t>
      </w:r>
    </w:p>
    <w:p w14:paraId="0C37FFC7" w14:textId="77777777" w:rsidR="00E56443" w:rsidRPr="00F26D91" w:rsidRDefault="005016A7" w:rsidP="00F26D91">
      <w:pPr>
        <w:pStyle w:val="ListParagraph"/>
        <w:numPr>
          <w:ilvl w:val="0"/>
          <w:numId w:val="24"/>
        </w:numPr>
        <w:spacing w:line="480" w:lineRule="auto"/>
        <w:rPr>
          <w:rFonts w:ascii="Times New Roman" w:hAnsi="Times New Roman" w:cs="Times New Roman"/>
          <w:sz w:val="24"/>
          <w:szCs w:val="24"/>
        </w:rPr>
      </w:pPr>
      <w:r w:rsidRPr="00F26D91">
        <w:rPr>
          <w:rFonts w:ascii="Times New Roman" w:hAnsi="Times New Roman" w:cs="Times New Roman"/>
          <w:b/>
          <w:sz w:val="24"/>
          <w:szCs w:val="24"/>
        </w:rPr>
        <w:t xml:space="preserve">Updates: </w:t>
      </w:r>
      <w:proofErr w:type="spellStart"/>
      <w:r w:rsidRPr="00F26D91">
        <w:rPr>
          <w:rFonts w:ascii="Times New Roman" w:hAnsi="Times New Roman" w:cs="Times New Roman"/>
          <w:sz w:val="24"/>
          <w:szCs w:val="24"/>
        </w:rPr>
        <w:t>Mapbox</w:t>
      </w:r>
      <w:proofErr w:type="spellEnd"/>
      <w:r w:rsidRPr="00F26D91">
        <w:rPr>
          <w:rFonts w:ascii="Times New Roman" w:hAnsi="Times New Roman" w:cs="Times New Roman"/>
          <w:sz w:val="24"/>
          <w:szCs w:val="24"/>
        </w:rPr>
        <w:t xml:space="preserve"> interacts with the Disaster Management System to update or provide necessary map data.</w:t>
      </w:r>
    </w:p>
    <w:p w14:paraId="7A1079AD" w14:textId="7C1A5546" w:rsidR="00E56443" w:rsidRPr="00F26D91" w:rsidRDefault="005016A7" w:rsidP="00F26D91">
      <w:pPr>
        <w:pStyle w:val="ListParagraph"/>
        <w:numPr>
          <w:ilvl w:val="0"/>
          <w:numId w:val="20"/>
        </w:numPr>
        <w:spacing w:line="480" w:lineRule="auto"/>
        <w:rPr>
          <w:rFonts w:ascii="Times New Roman" w:hAnsi="Times New Roman" w:cs="Times New Roman"/>
          <w:sz w:val="24"/>
          <w:szCs w:val="24"/>
        </w:rPr>
      </w:pPr>
      <w:r w:rsidRPr="00F26D91">
        <w:rPr>
          <w:rFonts w:ascii="Times New Roman" w:hAnsi="Times New Roman" w:cs="Times New Roman"/>
          <w:b/>
          <w:sz w:val="24"/>
          <w:szCs w:val="24"/>
        </w:rPr>
        <w:t>Disaster Management System</w:t>
      </w:r>
      <w:r w:rsidR="00F26D91" w:rsidRPr="00F26D91">
        <w:rPr>
          <w:rFonts w:ascii="Times New Roman" w:hAnsi="Times New Roman" w:cs="Times New Roman"/>
          <w:b/>
          <w:sz w:val="24"/>
          <w:szCs w:val="24"/>
        </w:rPr>
        <w:t xml:space="preserve"> </w:t>
      </w:r>
      <w:r w:rsidRPr="00F26D91">
        <w:rPr>
          <w:rFonts w:ascii="Times New Roman" w:hAnsi="Times New Roman" w:cs="Times New Roman"/>
          <w:b/>
          <w:sz w:val="24"/>
          <w:szCs w:val="24"/>
        </w:rPr>
        <w:t>Core Functions:</w:t>
      </w:r>
      <w:r w:rsidRPr="00F26D91">
        <w:rPr>
          <w:rFonts w:ascii="Times New Roman" w:hAnsi="Times New Roman" w:cs="Times New Roman"/>
          <w:sz w:val="24"/>
          <w:szCs w:val="24"/>
        </w:rPr>
        <w:t xml:space="preserve"> Includes sending real-time alerts, providing resource locations, communicating with responders, validating incidents, analyzing data, sending notifications, and notifying nearby users.</w:t>
      </w:r>
    </w:p>
    <w:p w14:paraId="740A426E" w14:textId="03B19C5E" w:rsidR="005016A7" w:rsidRDefault="005016A7" w:rsidP="00F26D91">
      <w:pPr>
        <w:pStyle w:val="ListParagraph"/>
        <w:numPr>
          <w:ilvl w:val="0"/>
          <w:numId w:val="24"/>
        </w:numPr>
        <w:spacing w:line="480" w:lineRule="auto"/>
        <w:rPr>
          <w:rFonts w:ascii="Times New Roman" w:hAnsi="Times New Roman" w:cs="Times New Roman"/>
          <w:sz w:val="24"/>
          <w:szCs w:val="24"/>
        </w:rPr>
      </w:pPr>
      <w:r w:rsidRPr="00F26D91">
        <w:rPr>
          <w:rFonts w:ascii="Times New Roman" w:hAnsi="Times New Roman" w:cs="Times New Roman"/>
          <w:b/>
          <w:sz w:val="24"/>
          <w:szCs w:val="24"/>
        </w:rPr>
        <w:lastRenderedPageBreak/>
        <w:t>Interaction:</w:t>
      </w:r>
      <w:r w:rsidRPr="00F26D91">
        <w:rPr>
          <w:rFonts w:ascii="Times New Roman" w:hAnsi="Times New Roman" w:cs="Times New Roman"/>
          <w:sz w:val="24"/>
          <w:szCs w:val="24"/>
        </w:rPr>
        <w:t xml:space="preserve"> This system is the central unit that connects all other components and user roles, ensuring the efficient flow of information and op</w:t>
      </w:r>
      <w:r w:rsidR="00E56443" w:rsidRPr="00F26D91">
        <w:rPr>
          <w:rFonts w:ascii="Times New Roman" w:hAnsi="Times New Roman" w:cs="Times New Roman"/>
          <w:sz w:val="24"/>
          <w:szCs w:val="24"/>
        </w:rPr>
        <w:t xml:space="preserve">erations necessary for managing </w:t>
      </w:r>
      <w:r w:rsidRPr="00F26D91">
        <w:rPr>
          <w:rFonts w:ascii="Times New Roman" w:hAnsi="Times New Roman" w:cs="Times New Roman"/>
          <w:sz w:val="24"/>
          <w:szCs w:val="24"/>
        </w:rPr>
        <w:t>disasters.</w:t>
      </w:r>
    </w:p>
    <w:p w14:paraId="6CAA6C68" w14:textId="77777777" w:rsidR="00F26D91" w:rsidRDefault="00F26D91" w:rsidP="00F26D91">
      <w:pPr>
        <w:pStyle w:val="ListParagraph"/>
        <w:spacing w:line="360" w:lineRule="auto"/>
        <w:ind w:left="1440"/>
        <w:rPr>
          <w:rFonts w:ascii="Times New Roman" w:hAnsi="Times New Roman" w:cs="Times New Roman"/>
          <w:sz w:val="24"/>
          <w:szCs w:val="24"/>
        </w:rPr>
      </w:pPr>
    </w:p>
    <w:p w14:paraId="452E1B7A" w14:textId="77777777" w:rsidR="00F26D91" w:rsidRDefault="00F26D91" w:rsidP="00F26D91">
      <w:pPr>
        <w:pStyle w:val="ListParagraph"/>
        <w:spacing w:line="360" w:lineRule="auto"/>
        <w:ind w:left="1440"/>
        <w:rPr>
          <w:rFonts w:ascii="Times New Roman" w:hAnsi="Times New Roman" w:cs="Times New Roman"/>
          <w:sz w:val="24"/>
          <w:szCs w:val="24"/>
        </w:rPr>
      </w:pPr>
    </w:p>
    <w:p w14:paraId="14E0E613" w14:textId="77777777" w:rsidR="00F26D91" w:rsidRPr="00F26D91" w:rsidRDefault="00F26D91" w:rsidP="00F26D91">
      <w:pPr>
        <w:pStyle w:val="ListParagraph"/>
        <w:spacing w:line="360" w:lineRule="auto"/>
        <w:ind w:left="1440"/>
        <w:rPr>
          <w:rFonts w:ascii="Times New Roman" w:hAnsi="Times New Roman" w:cs="Times New Roman"/>
          <w:sz w:val="24"/>
          <w:szCs w:val="24"/>
        </w:rPr>
      </w:pPr>
    </w:p>
    <w:p w14:paraId="12E716B6" w14:textId="77777777" w:rsidR="00F26D91" w:rsidRDefault="00CD4C1D" w:rsidP="00655251">
      <w:pPr>
        <w:pStyle w:val="ListParagraph"/>
        <w:numPr>
          <w:ilvl w:val="0"/>
          <w:numId w:val="1"/>
        </w:numPr>
        <w:rPr>
          <w:rFonts w:ascii="Times New Roman" w:hAnsi="Times New Roman" w:cs="Times New Roman"/>
          <w:b/>
          <w:sz w:val="32"/>
          <w:szCs w:val="32"/>
        </w:rPr>
      </w:pPr>
      <w:r w:rsidRPr="00655251">
        <w:rPr>
          <w:rFonts w:ascii="Times New Roman" w:hAnsi="Times New Roman" w:cs="Times New Roman"/>
          <w:b/>
          <w:sz w:val="32"/>
          <w:szCs w:val="32"/>
        </w:rPr>
        <w:t>Deployment Diagram</w:t>
      </w:r>
      <w:r w:rsidR="00E56514" w:rsidRPr="00655251">
        <w:rPr>
          <w:rFonts w:ascii="Times New Roman" w:hAnsi="Times New Roman" w:cs="Times New Roman"/>
          <w:b/>
          <w:sz w:val="32"/>
          <w:szCs w:val="32"/>
        </w:rPr>
        <w:t xml:space="preserve"> </w:t>
      </w:r>
    </w:p>
    <w:p w14:paraId="22C4FDB2" w14:textId="465EF33F" w:rsidR="00655251" w:rsidRPr="00655251" w:rsidRDefault="00E56514" w:rsidP="00F26D91">
      <w:pPr>
        <w:pStyle w:val="ListParagraph"/>
        <w:rPr>
          <w:rFonts w:ascii="Times New Roman" w:hAnsi="Times New Roman" w:cs="Times New Roman"/>
          <w:b/>
          <w:sz w:val="32"/>
          <w:szCs w:val="32"/>
        </w:rPr>
      </w:pPr>
      <w:r w:rsidRPr="00655251">
        <w:rPr>
          <w:rFonts w:ascii="Times New Roman" w:hAnsi="Times New Roman" w:cs="Times New Roman"/>
          <w:b/>
          <w:sz w:val="32"/>
          <w:szCs w:val="32"/>
        </w:rPr>
        <w:t xml:space="preserve">   </w:t>
      </w:r>
    </w:p>
    <w:p w14:paraId="7A454BD6" w14:textId="77777777" w:rsidR="003E6D1F" w:rsidRPr="00655251" w:rsidRDefault="008153C6" w:rsidP="00F26D91">
      <w:pPr>
        <w:pStyle w:val="ListParagraph"/>
        <w:spacing w:line="360" w:lineRule="auto"/>
        <w:rPr>
          <w:rFonts w:ascii="Times New Roman" w:hAnsi="Times New Roman" w:cs="Times New Roman"/>
          <w:sz w:val="24"/>
          <w:szCs w:val="24"/>
        </w:rPr>
      </w:pPr>
      <w:r w:rsidRPr="00655251">
        <w:rPr>
          <w:rFonts w:ascii="Times New Roman" w:hAnsi="Times New Roman" w:cs="Times New Roman"/>
          <w:sz w:val="24"/>
          <w:szCs w:val="24"/>
        </w:rPr>
        <w:t>A deployment diagram is a diagram used to model the physical deployment or execution environment of a software system. It shows how the software components are deployed on the hardware infrastructure. By providing a clear visual representation of the system’s physical deployment, deployment diagrams facilitate communication, enable the identification of potential issues and support overall design and implementation of the software system.</w:t>
      </w:r>
    </w:p>
    <w:p w14:paraId="4F7B3718" w14:textId="77777777" w:rsidR="003E6D1F" w:rsidRPr="00655251" w:rsidRDefault="009B5650" w:rsidP="00F26D91">
      <w:pPr>
        <w:pStyle w:val="ListParagraph"/>
        <w:spacing w:line="360" w:lineRule="auto"/>
        <w:rPr>
          <w:rFonts w:ascii="Times New Roman" w:hAnsi="Times New Roman" w:cs="Times New Roman"/>
          <w:sz w:val="24"/>
          <w:szCs w:val="24"/>
        </w:rPr>
      </w:pPr>
      <w:r w:rsidRPr="00655251">
        <w:rPr>
          <w:rFonts w:ascii="Times New Roman" w:hAnsi="Times New Roman" w:cs="Times New Roman"/>
          <w:sz w:val="24"/>
          <w:szCs w:val="24"/>
        </w:rPr>
        <w:t>It is typically made up of:</w:t>
      </w:r>
    </w:p>
    <w:p w14:paraId="44FD725A" w14:textId="77777777" w:rsidR="009B5650" w:rsidRPr="00655251" w:rsidRDefault="009B5650" w:rsidP="00F26D91">
      <w:pPr>
        <w:pStyle w:val="ListParagraph"/>
        <w:numPr>
          <w:ilvl w:val="0"/>
          <w:numId w:val="8"/>
        </w:numPr>
        <w:spacing w:line="360" w:lineRule="auto"/>
        <w:rPr>
          <w:rFonts w:ascii="Times New Roman" w:hAnsi="Times New Roman" w:cs="Times New Roman"/>
          <w:sz w:val="24"/>
          <w:szCs w:val="24"/>
        </w:rPr>
      </w:pPr>
      <w:r w:rsidRPr="00655251">
        <w:rPr>
          <w:rFonts w:ascii="Times New Roman" w:hAnsi="Times New Roman" w:cs="Times New Roman"/>
          <w:sz w:val="24"/>
          <w:szCs w:val="24"/>
        </w:rPr>
        <w:t>Nodes that represent the physical hardware or computing devices such as servers, workstations or mobile devices on which the software components are deployed.</w:t>
      </w:r>
    </w:p>
    <w:p w14:paraId="4A18D058" w14:textId="77777777" w:rsidR="009B5650" w:rsidRPr="00655251" w:rsidRDefault="009B5650" w:rsidP="00F26D91">
      <w:pPr>
        <w:pStyle w:val="ListParagraph"/>
        <w:numPr>
          <w:ilvl w:val="0"/>
          <w:numId w:val="8"/>
        </w:numPr>
        <w:spacing w:line="360" w:lineRule="auto"/>
        <w:rPr>
          <w:rFonts w:ascii="Times New Roman" w:hAnsi="Times New Roman" w:cs="Times New Roman"/>
          <w:sz w:val="24"/>
          <w:szCs w:val="24"/>
        </w:rPr>
      </w:pPr>
      <w:r w:rsidRPr="00655251">
        <w:rPr>
          <w:rFonts w:ascii="Times New Roman" w:hAnsi="Times New Roman" w:cs="Times New Roman"/>
          <w:sz w:val="24"/>
          <w:szCs w:val="24"/>
        </w:rPr>
        <w:t>Artifacts which represent the deployable software components such as libraries or files that reside on the nodes.</w:t>
      </w:r>
    </w:p>
    <w:p w14:paraId="6B158449" w14:textId="2925C1B5" w:rsidR="00F84157" w:rsidRPr="00F84157" w:rsidRDefault="009B5650" w:rsidP="00F26D91">
      <w:pPr>
        <w:pStyle w:val="ListParagraph"/>
        <w:numPr>
          <w:ilvl w:val="0"/>
          <w:numId w:val="8"/>
        </w:numPr>
        <w:spacing w:line="360" w:lineRule="auto"/>
        <w:rPr>
          <w:rFonts w:ascii="Times New Roman" w:hAnsi="Times New Roman" w:cs="Times New Roman"/>
          <w:sz w:val="24"/>
          <w:szCs w:val="24"/>
        </w:rPr>
      </w:pPr>
      <w:r w:rsidRPr="00655251">
        <w:rPr>
          <w:rFonts w:ascii="Times New Roman" w:hAnsi="Times New Roman" w:cs="Times New Roman"/>
          <w:sz w:val="24"/>
          <w:szCs w:val="24"/>
        </w:rPr>
        <w:t>Relationships</w:t>
      </w:r>
    </w:p>
    <w:p w14:paraId="00A92460" w14:textId="603390E1" w:rsidR="009B5650" w:rsidRPr="00655251" w:rsidRDefault="00305702" w:rsidP="00F26D91">
      <w:pPr>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The deployment diagram of our </w:t>
      </w:r>
      <w:r w:rsidR="009B5650" w:rsidRPr="00655251">
        <w:rPr>
          <w:rFonts w:ascii="Times New Roman" w:hAnsi="Times New Roman" w:cs="Times New Roman"/>
          <w:sz w:val="24"/>
          <w:szCs w:val="24"/>
        </w:rPr>
        <w:t>disaster management system is shown and explained belo</w:t>
      </w:r>
      <w:bookmarkStart w:id="2" w:name="_GoBack"/>
      <w:bookmarkEnd w:id="2"/>
      <w:r w:rsidR="009B5650" w:rsidRPr="00655251">
        <w:rPr>
          <w:rFonts w:ascii="Times New Roman" w:hAnsi="Times New Roman" w:cs="Times New Roman"/>
          <w:sz w:val="24"/>
          <w:szCs w:val="24"/>
        </w:rPr>
        <w:t>w:</w:t>
      </w:r>
    </w:p>
    <w:p w14:paraId="73E5210F" w14:textId="77777777" w:rsidR="003E6D1F" w:rsidRDefault="003E6D1F" w:rsidP="003E6D1F">
      <w:pPr>
        <w:pStyle w:val="ListParagraph"/>
      </w:pPr>
    </w:p>
    <w:p w14:paraId="38322068" w14:textId="77777777" w:rsidR="003E6D1F" w:rsidRDefault="003E6D1F" w:rsidP="003E6D1F">
      <w:pPr>
        <w:pStyle w:val="ListParagraph"/>
      </w:pPr>
      <w:r>
        <w:rPr>
          <w:noProof/>
        </w:rPr>
        <w:lastRenderedPageBreak/>
        <w:drawing>
          <wp:inline distT="0" distB="0" distL="0" distR="0" wp14:anchorId="7C4409F2" wp14:editId="593E89CA">
            <wp:extent cx="5731510" cy="3088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ment.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inline>
        </w:drawing>
      </w:r>
    </w:p>
    <w:p w14:paraId="761200A2" w14:textId="77777777" w:rsidR="009B5650" w:rsidRDefault="009B5650" w:rsidP="009B5650">
      <w:pPr>
        <w:pStyle w:val="ListParagraph"/>
        <w:jc w:val="center"/>
        <w:rPr>
          <w:rFonts w:ascii="Times New Roman" w:hAnsi="Times New Roman" w:cs="Times New Roman"/>
        </w:rPr>
      </w:pPr>
      <w:r w:rsidRPr="00E277A5">
        <w:rPr>
          <w:rFonts w:ascii="Times New Roman" w:hAnsi="Times New Roman" w:cs="Times New Roman"/>
        </w:rPr>
        <w:t>Fig5: Deployment diagram</w:t>
      </w:r>
    </w:p>
    <w:p w14:paraId="2BAF324D" w14:textId="77777777" w:rsidR="00E277A5" w:rsidRDefault="00E277A5" w:rsidP="009B5650">
      <w:pPr>
        <w:pStyle w:val="ListParagraph"/>
        <w:jc w:val="center"/>
        <w:rPr>
          <w:rFonts w:ascii="Times New Roman" w:hAnsi="Times New Roman" w:cs="Times New Roman"/>
        </w:rPr>
      </w:pPr>
    </w:p>
    <w:p w14:paraId="7B2979BA" w14:textId="77777777" w:rsidR="00E277A5" w:rsidRPr="00E277A5" w:rsidRDefault="00E277A5" w:rsidP="00E277A5">
      <w:pPr>
        <w:pStyle w:val="ListParagraph"/>
        <w:rPr>
          <w:rFonts w:ascii="Times New Roman" w:hAnsi="Times New Roman" w:cs="Times New Roman"/>
          <w:b/>
          <w:sz w:val="28"/>
          <w:szCs w:val="28"/>
          <w:u w:val="single"/>
        </w:rPr>
      </w:pPr>
      <w:r w:rsidRPr="00E277A5">
        <w:rPr>
          <w:rFonts w:ascii="Times New Roman" w:hAnsi="Times New Roman" w:cs="Times New Roman"/>
          <w:b/>
          <w:sz w:val="28"/>
          <w:szCs w:val="28"/>
          <w:u w:val="single"/>
        </w:rPr>
        <w:t>Deplo</w:t>
      </w:r>
      <w:r>
        <w:rPr>
          <w:rFonts w:ascii="Times New Roman" w:hAnsi="Times New Roman" w:cs="Times New Roman"/>
          <w:b/>
          <w:sz w:val="28"/>
          <w:szCs w:val="28"/>
          <w:u w:val="single"/>
        </w:rPr>
        <w:t>y</w:t>
      </w:r>
      <w:r w:rsidRPr="00E277A5">
        <w:rPr>
          <w:rFonts w:ascii="Times New Roman" w:hAnsi="Times New Roman" w:cs="Times New Roman"/>
          <w:b/>
          <w:sz w:val="28"/>
          <w:szCs w:val="28"/>
          <w:u w:val="single"/>
        </w:rPr>
        <w:t>ment Diagram Explained</w:t>
      </w:r>
    </w:p>
    <w:p w14:paraId="012FD8E6" w14:textId="77777777" w:rsidR="009B5650" w:rsidRPr="00E277A5" w:rsidRDefault="009B5650" w:rsidP="00E277A5">
      <w:pPr>
        <w:spacing w:line="360" w:lineRule="auto"/>
        <w:rPr>
          <w:rFonts w:ascii="Times New Roman" w:hAnsi="Times New Roman" w:cs="Times New Roman"/>
          <w:b/>
          <w:bCs/>
          <w:sz w:val="24"/>
          <w:szCs w:val="24"/>
        </w:rPr>
      </w:pPr>
      <w:r w:rsidRPr="00E277A5">
        <w:rPr>
          <w:rFonts w:ascii="Times New Roman" w:hAnsi="Times New Roman" w:cs="Times New Roman"/>
          <w:b/>
          <w:bCs/>
          <w:sz w:val="24"/>
          <w:szCs w:val="24"/>
        </w:rPr>
        <w:t>Components:</w:t>
      </w:r>
    </w:p>
    <w:p w14:paraId="23A09AA4" w14:textId="5FA56CDA" w:rsidR="009B5650" w:rsidRPr="00305702" w:rsidRDefault="009B5650" w:rsidP="00305702">
      <w:pPr>
        <w:pStyle w:val="ListParagraph"/>
        <w:numPr>
          <w:ilvl w:val="0"/>
          <w:numId w:val="9"/>
        </w:numPr>
        <w:spacing w:after="160" w:line="360" w:lineRule="auto"/>
        <w:rPr>
          <w:rFonts w:ascii="Times New Roman" w:hAnsi="Times New Roman" w:cs="Times New Roman"/>
          <w:sz w:val="24"/>
          <w:szCs w:val="24"/>
        </w:rPr>
      </w:pPr>
      <w:r w:rsidRPr="00305702">
        <w:rPr>
          <w:rFonts w:ascii="Times New Roman" w:hAnsi="Times New Roman" w:cs="Times New Roman"/>
          <w:b/>
          <w:bCs/>
          <w:sz w:val="24"/>
          <w:szCs w:val="24"/>
        </w:rPr>
        <w:t>User/Responder Device</w:t>
      </w:r>
      <w:r w:rsidRPr="00305702">
        <w:rPr>
          <w:rFonts w:ascii="Times New Roman" w:hAnsi="Times New Roman" w:cs="Times New Roman"/>
          <w:sz w:val="24"/>
          <w:szCs w:val="24"/>
        </w:rPr>
        <w:t>:</w:t>
      </w:r>
    </w:p>
    <w:p w14:paraId="63594A10" w14:textId="77777777" w:rsidR="009B5650" w:rsidRPr="00E277A5" w:rsidRDefault="009B5650" w:rsidP="00E277A5">
      <w:pPr>
        <w:numPr>
          <w:ilvl w:val="1"/>
          <w:numId w:val="9"/>
        </w:numPr>
        <w:spacing w:after="160" w:line="360" w:lineRule="auto"/>
        <w:rPr>
          <w:rFonts w:ascii="Times New Roman" w:hAnsi="Times New Roman" w:cs="Times New Roman"/>
          <w:sz w:val="24"/>
          <w:szCs w:val="24"/>
        </w:rPr>
      </w:pPr>
      <w:r w:rsidRPr="00E277A5">
        <w:rPr>
          <w:rFonts w:ascii="Times New Roman" w:hAnsi="Times New Roman" w:cs="Times New Roman"/>
          <w:b/>
          <w:bCs/>
          <w:sz w:val="24"/>
          <w:szCs w:val="24"/>
        </w:rPr>
        <w:t>Flutter App</w:t>
      </w:r>
      <w:r w:rsidRPr="00E277A5">
        <w:rPr>
          <w:rFonts w:ascii="Times New Roman" w:hAnsi="Times New Roman" w:cs="Times New Roman"/>
          <w:sz w:val="24"/>
          <w:szCs w:val="24"/>
        </w:rPr>
        <w:t>: This represents the application used by both users and responders. Flutter is a framework by Google that allows the development of natively compiled applications for mobile, web, and desktop from a single codebase. This device interacts directly with the Central Server.</w:t>
      </w:r>
    </w:p>
    <w:p w14:paraId="737B2DE6" w14:textId="77777777" w:rsidR="009B5650" w:rsidRPr="00E277A5" w:rsidRDefault="009B5650" w:rsidP="00E277A5">
      <w:pPr>
        <w:numPr>
          <w:ilvl w:val="0"/>
          <w:numId w:val="9"/>
        </w:numPr>
        <w:spacing w:after="160" w:line="360" w:lineRule="auto"/>
        <w:rPr>
          <w:rFonts w:ascii="Times New Roman" w:hAnsi="Times New Roman" w:cs="Times New Roman"/>
          <w:sz w:val="24"/>
          <w:szCs w:val="24"/>
        </w:rPr>
      </w:pPr>
      <w:proofErr w:type="spellStart"/>
      <w:r w:rsidRPr="00E277A5">
        <w:rPr>
          <w:rFonts w:ascii="Times New Roman" w:hAnsi="Times New Roman" w:cs="Times New Roman"/>
          <w:b/>
          <w:bCs/>
          <w:sz w:val="24"/>
          <w:szCs w:val="24"/>
        </w:rPr>
        <w:t>Mapbox</w:t>
      </w:r>
      <w:proofErr w:type="spellEnd"/>
      <w:r w:rsidRPr="00E277A5">
        <w:rPr>
          <w:rFonts w:ascii="Times New Roman" w:hAnsi="Times New Roman" w:cs="Times New Roman"/>
          <w:b/>
          <w:bCs/>
          <w:sz w:val="24"/>
          <w:szCs w:val="24"/>
        </w:rPr>
        <w:t xml:space="preserve"> Server</w:t>
      </w:r>
      <w:r w:rsidRPr="00E277A5">
        <w:rPr>
          <w:rFonts w:ascii="Times New Roman" w:hAnsi="Times New Roman" w:cs="Times New Roman"/>
          <w:sz w:val="24"/>
          <w:szCs w:val="24"/>
        </w:rPr>
        <w:t>:</w:t>
      </w:r>
    </w:p>
    <w:p w14:paraId="579CD03B" w14:textId="77777777" w:rsidR="009B5650" w:rsidRPr="00E277A5" w:rsidRDefault="009B5650" w:rsidP="00E277A5">
      <w:pPr>
        <w:numPr>
          <w:ilvl w:val="1"/>
          <w:numId w:val="9"/>
        </w:numPr>
        <w:spacing w:after="160" w:line="360" w:lineRule="auto"/>
        <w:rPr>
          <w:rFonts w:ascii="Times New Roman" w:hAnsi="Times New Roman" w:cs="Times New Roman"/>
          <w:sz w:val="24"/>
          <w:szCs w:val="24"/>
        </w:rPr>
      </w:pPr>
      <w:proofErr w:type="spellStart"/>
      <w:r w:rsidRPr="00E277A5">
        <w:rPr>
          <w:rFonts w:ascii="Times New Roman" w:hAnsi="Times New Roman" w:cs="Times New Roman"/>
          <w:b/>
          <w:bCs/>
          <w:sz w:val="24"/>
          <w:szCs w:val="24"/>
        </w:rPr>
        <w:t>Mapbox</w:t>
      </w:r>
      <w:proofErr w:type="spellEnd"/>
      <w:r w:rsidRPr="00E277A5">
        <w:rPr>
          <w:rFonts w:ascii="Times New Roman" w:hAnsi="Times New Roman" w:cs="Times New Roman"/>
          <w:b/>
          <w:bCs/>
          <w:sz w:val="24"/>
          <w:szCs w:val="24"/>
        </w:rPr>
        <w:t xml:space="preserve"> Service</w:t>
      </w:r>
      <w:r w:rsidRPr="00E277A5">
        <w:rPr>
          <w:rFonts w:ascii="Times New Roman" w:hAnsi="Times New Roman" w:cs="Times New Roman"/>
          <w:sz w:val="24"/>
          <w:szCs w:val="24"/>
        </w:rPr>
        <w:t>: This server provides mapping services that are probably used within the Flutter app for things like mapping incidents, navigation, and locating resources. It interacts with the Central Server, providing necessary geographical data.</w:t>
      </w:r>
    </w:p>
    <w:p w14:paraId="35ED550E" w14:textId="77777777" w:rsidR="009B5650" w:rsidRPr="00E277A5" w:rsidRDefault="009B5650" w:rsidP="00E277A5">
      <w:pPr>
        <w:numPr>
          <w:ilvl w:val="0"/>
          <w:numId w:val="9"/>
        </w:numPr>
        <w:spacing w:after="160" w:line="360" w:lineRule="auto"/>
        <w:rPr>
          <w:rFonts w:ascii="Times New Roman" w:hAnsi="Times New Roman" w:cs="Times New Roman"/>
          <w:sz w:val="24"/>
          <w:szCs w:val="24"/>
        </w:rPr>
      </w:pPr>
      <w:r w:rsidRPr="00E277A5">
        <w:rPr>
          <w:rFonts w:ascii="Times New Roman" w:hAnsi="Times New Roman" w:cs="Times New Roman"/>
          <w:b/>
          <w:bCs/>
          <w:sz w:val="24"/>
          <w:szCs w:val="24"/>
        </w:rPr>
        <w:t>Admin Device</w:t>
      </w:r>
      <w:r w:rsidRPr="00E277A5">
        <w:rPr>
          <w:rFonts w:ascii="Times New Roman" w:hAnsi="Times New Roman" w:cs="Times New Roman"/>
          <w:sz w:val="24"/>
          <w:szCs w:val="24"/>
        </w:rPr>
        <w:t>:</w:t>
      </w:r>
    </w:p>
    <w:p w14:paraId="6CE4C9F5" w14:textId="77777777" w:rsidR="009B5650" w:rsidRPr="00E277A5" w:rsidRDefault="009B5650" w:rsidP="00E277A5">
      <w:pPr>
        <w:numPr>
          <w:ilvl w:val="1"/>
          <w:numId w:val="9"/>
        </w:numPr>
        <w:spacing w:after="160" w:line="360" w:lineRule="auto"/>
        <w:rPr>
          <w:rFonts w:ascii="Times New Roman" w:hAnsi="Times New Roman" w:cs="Times New Roman"/>
          <w:sz w:val="24"/>
          <w:szCs w:val="24"/>
        </w:rPr>
      </w:pPr>
      <w:r w:rsidRPr="00E277A5">
        <w:rPr>
          <w:rFonts w:ascii="Times New Roman" w:hAnsi="Times New Roman" w:cs="Times New Roman"/>
          <w:b/>
          <w:bCs/>
          <w:sz w:val="24"/>
          <w:szCs w:val="24"/>
        </w:rPr>
        <w:lastRenderedPageBreak/>
        <w:t>Web Interface</w:t>
      </w:r>
      <w:r w:rsidRPr="00E277A5">
        <w:rPr>
          <w:rFonts w:ascii="Times New Roman" w:hAnsi="Times New Roman" w:cs="Times New Roman"/>
          <w:sz w:val="24"/>
          <w:szCs w:val="24"/>
        </w:rPr>
        <w:t>: This device is used by administrators to manage and monitor the system, possibly handling tasks like incident validation, resource management, and system configurations. It communicates with the Central Server.</w:t>
      </w:r>
    </w:p>
    <w:p w14:paraId="2024ADF9" w14:textId="77777777" w:rsidR="009B5650" w:rsidRPr="00E277A5" w:rsidRDefault="009B5650" w:rsidP="00E277A5">
      <w:pPr>
        <w:numPr>
          <w:ilvl w:val="0"/>
          <w:numId w:val="9"/>
        </w:numPr>
        <w:spacing w:after="160" w:line="360" w:lineRule="auto"/>
        <w:rPr>
          <w:rFonts w:ascii="Times New Roman" w:hAnsi="Times New Roman" w:cs="Times New Roman"/>
          <w:sz w:val="24"/>
          <w:szCs w:val="24"/>
        </w:rPr>
      </w:pPr>
      <w:r w:rsidRPr="00E277A5">
        <w:rPr>
          <w:rFonts w:ascii="Times New Roman" w:hAnsi="Times New Roman" w:cs="Times New Roman"/>
          <w:b/>
          <w:bCs/>
          <w:sz w:val="24"/>
          <w:szCs w:val="24"/>
        </w:rPr>
        <w:t>Central Server</w:t>
      </w:r>
      <w:r w:rsidRPr="00E277A5">
        <w:rPr>
          <w:rFonts w:ascii="Times New Roman" w:hAnsi="Times New Roman" w:cs="Times New Roman"/>
          <w:sz w:val="24"/>
          <w:szCs w:val="24"/>
        </w:rPr>
        <w:t>:</w:t>
      </w:r>
    </w:p>
    <w:p w14:paraId="3A32E793" w14:textId="77777777" w:rsidR="009B5650" w:rsidRPr="00E277A5" w:rsidRDefault="009B5650" w:rsidP="00E277A5">
      <w:pPr>
        <w:numPr>
          <w:ilvl w:val="1"/>
          <w:numId w:val="9"/>
        </w:numPr>
        <w:spacing w:after="160" w:line="360" w:lineRule="auto"/>
        <w:rPr>
          <w:rFonts w:ascii="Times New Roman" w:hAnsi="Times New Roman" w:cs="Times New Roman"/>
          <w:sz w:val="24"/>
          <w:szCs w:val="24"/>
        </w:rPr>
      </w:pPr>
      <w:r w:rsidRPr="00E277A5">
        <w:rPr>
          <w:rFonts w:ascii="Times New Roman" w:hAnsi="Times New Roman" w:cs="Times New Roman"/>
          <w:b/>
          <w:bCs/>
          <w:sz w:val="24"/>
          <w:szCs w:val="24"/>
        </w:rPr>
        <w:t>Disaster Management System</w:t>
      </w:r>
      <w:r w:rsidRPr="00E277A5">
        <w:rPr>
          <w:rFonts w:ascii="Times New Roman" w:hAnsi="Times New Roman" w:cs="Times New Roman"/>
          <w:sz w:val="24"/>
          <w:szCs w:val="24"/>
        </w:rPr>
        <w:t xml:space="preserve">: The core component where most of the processing and data handling occurs. This server acts as the hub for all communications between the user/responder devices, the admin device, and the MongoDB Server. It also interfaces with the </w:t>
      </w:r>
      <w:proofErr w:type="spellStart"/>
      <w:r w:rsidRPr="00E277A5">
        <w:rPr>
          <w:rFonts w:ascii="Times New Roman" w:hAnsi="Times New Roman" w:cs="Times New Roman"/>
          <w:sz w:val="24"/>
          <w:szCs w:val="24"/>
        </w:rPr>
        <w:t>Mapbox</w:t>
      </w:r>
      <w:proofErr w:type="spellEnd"/>
      <w:r w:rsidRPr="00E277A5">
        <w:rPr>
          <w:rFonts w:ascii="Times New Roman" w:hAnsi="Times New Roman" w:cs="Times New Roman"/>
          <w:sz w:val="24"/>
          <w:szCs w:val="24"/>
        </w:rPr>
        <w:t xml:space="preserve"> Server to retrieve or send geographical data.</w:t>
      </w:r>
    </w:p>
    <w:p w14:paraId="4DEABC22" w14:textId="77777777" w:rsidR="009B5650" w:rsidRPr="00E277A5" w:rsidRDefault="009B5650" w:rsidP="00E277A5">
      <w:pPr>
        <w:numPr>
          <w:ilvl w:val="0"/>
          <w:numId w:val="9"/>
        </w:numPr>
        <w:spacing w:after="160" w:line="360" w:lineRule="auto"/>
        <w:rPr>
          <w:rFonts w:ascii="Times New Roman" w:hAnsi="Times New Roman" w:cs="Times New Roman"/>
          <w:sz w:val="24"/>
          <w:szCs w:val="24"/>
        </w:rPr>
      </w:pPr>
      <w:r w:rsidRPr="00E277A5">
        <w:rPr>
          <w:rFonts w:ascii="Times New Roman" w:hAnsi="Times New Roman" w:cs="Times New Roman"/>
          <w:b/>
          <w:bCs/>
          <w:sz w:val="24"/>
          <w:szCs w:val="24"/>
        </w:rPr>
        <w:t>MongoDB Server</w:t>
      </w:r>
      <w:r w:rsidRPr="00E277A5">
        <w:rPr>
          <w:rFonts w:ascii="Times New Roman" w:hAnsi="Times New Roman" w:cs="Times New Roman"/>
          <w:sz w:val="24"/>
          <w:szCs w:val="24"/>
        </w:rPr>
        <w:t>:</w:t>
      </w:r>
    </w:p>
    <w:p w14:paraId="1CC514DF" w14:textId="1809C214" w:rsidR="00F84157" w:rsidRPr="00524596" w:rsidRDefault="009B5650" w:rsidP="00E277A5">
      <w:pPr>
        <w:numPr>
          <w:ilvl w:val="1"/>
          <w:numId w:val="9"/>
        </w:numPr>
        <w:spacing w:after="160" w:line="360" w:lineRule="auto"/>
        <w:rPr>
          <w:rFonts w:ascii="Times New Roman" w:hAnsi="Times New Roman" w:cs="Times New Roman"/>
          <w:sz w:val="24"/>
          <w:szCs w:val="24"/>
        </w:rPr>
      </w:pPr>
      <w:r w:rsidRPr="00E277A5">
        <w:rPr>
          <w:rFonts w:ascii="Times New Roman" w:hAnsi="Times New Roman" w:cs="Times New Roman"/>
          <w:b/>
          <w:bCs/>
          <w:sz w:val="24"/>
          <w:szCs w:val="24"/>
        </w:rPr>
        <w:t>MongoDB</w:t>
      </w:r>
      <w:r w:rsidRPr="00E277A5">
        <w:rPr>
          <w:rFonts w:ascii="Times New Roman" w:hAnsi="Times New Roman" w:cs="Times New Roman"/>
          <w:sz w:val="24"/>
          <w:szCs w:val="24"/>
        </w:rPr>
        <w:t>: A NoSQL database used to store all data relevant to the disaster management system, including user data, incident reports, resource locations, etc. This server supports the Central Server by providing data storage and retrieval capabilities.</w:t>
      </w:r>
    </w:p>
    <w:p w14:paraId="5717C10F" w14:textId="77777777" w:rsidR="009B5650" w:rsidRPr="00305702" w:rsidRDefault="009B5650" w:rsidP="00305702">
      <w:pPr>
        <w:pStyle w:val="ListParagraph"/>
        <w:numPr>
          <w:ilvl w:val="0"/>
          <w:numId w:val="31"/>
        </w:numPr>
        <w:spacing w:line="360" w:lineRule="auto"/>
        <w:rPr>
          <w:rFonts w:ascii="Times New Roman" w:hAnsi="Times New Roman" w:cs="Times New Roman"/>
          <w:b/>
          <w:bCs/>
          <w:sz w:val="24"/>
          <w:szCs w:val="24"/>
        </w:rPr>
      </w:pPr>
      <w:r w:rsidRPr="00305702">
        <w:rPr>
          <w:rFonts w:ascii="Times New Roman" w:hAnsi="Times New Roman" w:cs="Times New Roman"/>
          <w:b/>
          <w:bCs/>
          <w:sz w:val="24"/>
          <w:szCs w:val="24"/>
        </w:rPr>
        <w:t>Interactions:</w:t>
      </w:r>
    </w:p>
    <w:p w14:paraId="45564D37" w14:textId="77777777" w:rsidR="009B5650" w:rsidRPr="00E277A5" w:rsidRDefault="009B5650" w:rsidP="00E277A5">
      <w:pPr>
        <w:numPr>
          <w:ilvl w:val="0"/>
          <w:numId w:val="10"/>
        </w:numPr>
        <w:spacing w:after="160" w:line="360" w:lineRule="auto"/>
        <w:rPr>
          <w:rFonts w:ascii="Times New Roman" w:hAnsi="Times New Roman" w:cs="Times New Roman"/>
          <w:sz w:val="24"/>
          <w:szCs w:val="24"/>
        </w:rPr>
      </w:pPr>
      <w:r w:rsidRPr="00E277A5">
        <w:rPr>
          <w:rFonts w:ascii="Times New Roman" w:hAnsi="Times New Roman" w:cs="Times New Roman"/>
          <w:b/>
          <w:bCs/>
          <w:sz w:val="24"/>
          <w:szCs w:val="24"/>
        </w:rPr>
        <w:t>User/Responder Device ↔ Central Server</w:t>
      </w:r>
      <w:r w:rsidRPr="00E277A5">
        <w:rPr>
          <w:rFonts w:ascii="Times New Roman" w:hAnsi="Times New Roman" w:cs="Times New Roman"/>
          <w:sz w:val="24"/>
          <w:szCs w:val="24"/>
        </w:rPr>
        <w:t>: The Flutter app on the user/responder device sends and receives data from the Central Server. This could include sending incident reports, receiving alerts, and fetching resource locations.</w:t>
      </w:r>
    </w:p>
    <w:p w14:paraId="1ADD1EFC" w14:textId="77777777" w:rsidR="009B5650" w:rsidRPr="00E277A5" w:rsidRDefault="009B5650" w:rsidP="00E277A5">
      <w:pPr>
        <w:numPr>
          <w:ilvl w:val="0"/>
          <w:numId w:val="10"/>
        </w:numPr>
        <w:spacing w:after="160" w:line="360" w:lineRule="auto"/>
        <w:rPr>
          <w:rFonts w:ascii="Times New Roman" w:hAnsi="Times New Roman" w:cs="Times New Roman"/>
          <w:sz w:val="24"/>
          <w:szCs w:val="24"/>
        </w:rPr>
      </w:pPr>
      <w:proofErr w:type="spellStart"/>
      <w:r w:rsidRPr="00E277A5">
        <w:rPr>
          <w:rFonts w:ascii="Times New Roman" w:hAnsi="Times New Roman" w:cs="Times New Roman"/>
          <w:b/>
          <w:bCs/>
          <w:sz w:val="24"/>
          <w:szCs w:val="24"/>
        </w:rPr>
        <w:t>Mapbox</w:t>
      </w:r>
      <w:proofErr w:type="spellEnd"/>
      <w:r w:rsidRPr="00E277A5">
        <w:rPr>
          <w:rFonts w:ascii="Times New Roman" w:hAnsi="Times New Roman" w:cs="Times New Roman"/>
          <w:b/>
          <w:bCs/>
          <w:sz w:val="24"/>
          <w:szCs w:val="24"/>
        </w:rPr>
        <w:t xml:space="preserve"> Server ↔ Central Server</w:t>
      </w:r>
      <w:r w:rsidRPr="00E277A5">
        <w:rPr>
          <w:rFonts w:ascii="Times New Roman" w:hAnsi="Times New Roman" w:cs="Times New Roman"/>
          <w:sz w:val="24"/>
          <w:szCs w:val="24"/>
        </w:rPr>
        <w:t xml:space="preserve">: The Central Server queries the </w:t>
      </w:r>
      <w:proofErr w:type="spellStart"/>
      <w:r w:rsidRPr="00E277A5">
        <w:rPr>
          <w:rFonts w:ascii="Times New Roman" w:hAnsi="Times New Roman" w:cs="Times New Roman"/>
          <w:sz w:val="24"/>
          <w:szCs w:val="24"/>
        </w:rPr>
        <w:t>Mapbox</w:t>
      </w:r>
      <w:proofErr w:type="spellEnd"/>
      <w:r w:rsidRPr="00E277A5">
        <w:rPr>
          <w:rFonts w:ascii="Times New Roman" w:hAnsi="Times New Roman" w:cs="Times New Roman"/>
          <w:sz w:val="24"/>
          <w:szCs w:val="24"/>
        </w:rPr>
        <w:t xml:space="preserve"> Service for map-related data which is necessary for both user and administrative functions, such as displaying incident locations or planning responder routes.</w:t>
      </w:r>
    </w:p>
    <w:p w14:paraId="2FFA6185" w14:textId="77777777" w:rsidR="009B5650" w:rsidRPr="00E277A5" w:rsidRDefault="009B5650" w:rsidP="00E277A5">
      <w:pPr>
        <w:numPr>
          <w:ilvl w:val="0"/>
          <w:numId w:val="10"/>
        </w:numPr>
        <w:spacing w:after="160" w:line="360" w:lineRule="auto"/>
        <w:rPr>
          <w:rFonts w:ascii="Times New Roman" w:hAnsi="Times New Roman" w:cs="Times New Roman"/>
          <w:sz w:val="24"/>
          <w:szCs w:val="24"/>
        </w:rPr>
      </w:pPr>
      <w:r w:rsidRPr="00E277A5">
        <w:rPr>
          <w:rFonts w:ascii="Times New Roman" w:hAnsi="Times New Roman" w:cs="Times New Roman"/>
          <w:b/>
          <w:bCs/>
          <w:sz w:val="24"/>
          <w:szCs w:val="24"/>
        </w:rPr>
        <w:t>Admin Device ↔ Central Server</w:t>
      </w:r>
      <w:r w:rsidRPr="00E277A5">
        <w:rPr>
          <w:rFonts w:ascii="Times New Roman" w:hAnsi="Times New Roman" w:cs="Times New Roman"/>
          <w:sz w:val="24"/>
          <w:szCs w:val="24"/>
        </w:rPr>
        <w:t>: The web interface used by administrators interacts with the Central Server for managing and monitoring system operations, such as validating incident data and updating system settings.</w:t>
      </w:r>
    </w:p>
    <w:p w14:paraId="49673F2C" w14:textId="6B24E410" w:rsidR="00524596" w:rsidRPr="00305702" w:rsidRDefault="009B5650" w:rsidP="00305702">
      <w:pPr>
        <w:numPr>
          <w:ilvl w:val="0"/>
          <w:numId w:val="10"/>
        </w:numPr>
        <w:spacing w:after="160" w:line="360" w:lineRule="auto"/>
        <w:rPr>
          <w:rFonts w:ascii="Times New Roman" w:hAnsi="Times New Roman" w:cs="Times New Roman"/>
          <w:sz w:val="24"/>
          <w:szCs w:val="24"/>
        </w:rPr>
      </w:pPr>
      <w:r w:rsidRPr="00E277A5">
        <w:rPr>
          <w:rFonts w:ascii="Times New Roman" w:hAnsi="Times New Roman" w:cs="Times New Roman"/>
          <w:b/>
          <w:bCs/>
          <w:sz w:val="24"/>
          <w:szCs w:val="24"/>
        </w:rPr>
        <w:t>MongoDB Server ↔ Central Server</w:t>
      </w:r>
      <w:r w:rsidRPr="00E277A5">
        <w:rPr>
          <w:rFonts w:ascii="Times New Roman" w:hAnsi="Times New Roman" w:cs="Times New Roman"/>
          <w:sz w:val="24"/>
          <w:szCs w:val="24"/>
        </w:rPr>
        <w:t>: The Central Server interacts with the MongoDB Server to store and retrieve all necessary data, ensuring that the system has timely access to updated and persistent information.</w:t>
      </w:r>
    </w:p>
    <w:p w14:paraId="20A7DD78" w14:textId="00AE1DD4" w:rsidR="00524596" w:rsidRPr="00305702" w:rsidRDefault="00305702" w:rsidP="00305702">
      <w:pPr>
        <w:pStyle w:val="ListParagraph"/>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Conclusion</w:t>
      </w:r>
    </w:p>
    <w:p w14:paraId="2884FC98" w14:textId="2591FFE8" w:rsidR="00F84157" w:rsidRPr="00E277A5" w:rsidRDefault="00F84157" w:rsidP="005016A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Throughout this report, we have explored the key aspects of system modeling and design using the Unified Modeling Language (UML). The various UML diagrams presented provide a comprehensive view of the system’s structure, behavior and deployment, allowing stakeholders to gain a deep understanding of the system’s functionality and architecture</w:t>
      </w:r>
      <w:r w:rsidR="005016A7">
        <w:rPr>
          <w:rFonts w:ascii="Times New Roman" w:hAnsi="Times New Roman" w:cs="Times New Roman"/>
          <w:sz w:val="24"/>
          <w:szCs w:val="24"/>
        </w:rPr>
        <w:t xml:space="preserve">, and </w:t>
      </w:r>
      <w:proofErr w:type="gramStart"/>
      <w:r w:rsidR="005016A7">
        <w:rPr>
          <w:rFonts w:ascii="Times New Roman" w:hAnsi="Times New Roman" w:cs="Times New Roman"/>
          <w:sz w:val="24"/>
          <w:szCs w:val="24"/>
        </w:rPr>
        <w:t>lays</w:t>
      </w:r>
      <w:proofErr w:type="gramEnd"/>
      <w:r w:rsidR="005016A7">
        <w:rPr>
          <w:rFonts w:ascii="Times New Roman" w:hAnsi="Times New Roman" w:cs="Times New Roman"/>
          <w:sz w:val="24"/>
          <w:szCs w:val="24"/>
        </w:rPr>
        <w:t xml:space="preserve"> a strong foundation for the implementation and deployment of our disaster management system. By leveraging these UML techniques, the team has been able to thoroughly analyze the system, identify potential issues and make informed decisions to optimize the overall architecture. Moving forward these UML models will continue to be refined and updated as the system evolves, ensuring that the design remains aligned with the changing requirements and technological landscape.</w:t>
      </w:r>
    </w:p>
    <w:sectPr w:rsidR="00F84157" w:rsidRPr="00E277A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9A205" w14:textId="77777777" w:rsidR="003E5B4D" w:rsidRDefault="003E5B4D" w:rsidP="00E277A5">
      <w:pPr>
        <w:spacing w:after="0" w:line="240" w:lineRule="auto"/>
      </w:pPr>
      <w:r>
        <w:separator/>
      </w:r>
    </w:p>
  </w:endnote>
  <w:endnote w:type="continuationSeparator" w:id="0">
    <w:p w14:paraId="32B78EB3" w14:textId="77777777" w:rsidR="003E5B4D" w:rsidRDefault="003E5B4D" w:rsidP="00E277A5">
      <w:pPr>
        <w:spacing w:after="0" w:line="240" w:lineRule="auto"/>
      </w:pPr>
      <w:r>
        <w:continuationSeparator/>
      </w:r>
    </w:p>
  </w:endnote>
  <w:endnote w:type="continuationNotice" w:id="1">
    <w:p w14:paraId="24506D9B" w14:textId="77777777" w:rsidR="003E5B4D" w:rsidRDefault="003E5B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2">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324681"/>
      <w:docPartObj>
        <w:docPartGallery w:val="Page Numbers (Bottom of Page)"/>
        <w:docPartUnique/>
      </w:docPartObj>
    </w:sdtPr>
    <w:sdtEndPr>
      <w:rPr>
        <w:noProof/>
      </w:rPr>
    </w:sdtEndPr>
    <w:sdtContent>
      <w:p w14:paraId="0E95489B" w14:textId="77777777" w:rsidR="0002675D" w:rsidRDefault="0002675D">
        <w:pPr>
          <w:pStyle w:val="Footer"/>
          <w:jc w:val="right"/>
        </w:pPr>
        <w:r>
          <w:fldChar w:fldCharType="begin"/>
        </w:r>
        <w:r>
          <w:instrText xml:space="preserve"> PAGE   \* MERGEFORMAT </w:instrText>
        </w:r>
        <w:r>
          <w:fldChar w:fldCharType="separate"/>
        </w:r>
        <w:r w:rsidR="00C31DF2">
          <w:rPr>
            <w:noProof/>
          </w:rPr>
          <w:t>14</w:t>
        </w:r>
        <w:r>
          <w:rPr>
            <w:noProof/>
          </w:rPr>
          <w:fldChar w:fldCharType="end"/>
        </w:r>
      </w:p>
    </w:sdtContent>
  </w:sdt>
  <w:p w14:paraId="100F2346" w14:textId="77777777" w:rsidR="0002675D" w:rsidRDefault="000267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7EB05" w14:textId="77777777" w:rsidR="003E5B4D" w:rsidRDefault="003E5B4D" w:rsidP="00E277A5">
      <w:pPr>
        <w:spacing w:after="0" w:line="240" w:lineRule="auto"/>
      </w:pPr>
      <w:r>
        <w:separator/>
      </w:r>
    </w:p>
  </w:footnote>
  <w:footnote w:type="continuationSeparator" w:id="0">
    <w:p w14:paraId="746B18D3" w14:textId="77777777" w:rsidR="003E5B4D" w:rsidRDefault="003E5B4D" w:rsidP="00E277A5">
      <w:pPr>
        <w:spacing w:after="0" w:line="240" w:lineRule="auto"/>
      </w:pPr>
      <w:r>
        <w:continuationSeparator/>
      </w:r>
    </w:p>
  </w:footnote>
  <w:footnote w:type="continuationNotice" w:id="1">
    <w:p w14:paraId="7BA795AA" w14:textId="77777777" w:rsidR="003E5B4D" w:rsidRDefault="003E5B4D">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0E10"/>
    <w:multiLevelType w:val="hybridMultilevel"/>
    <w:tmpl w:val="7C7C35B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08637341"/>
    <w:multiLevelType w:val="hybridMultilevel"/>
    <w:tmpl w:val="AD4CF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0B2099"/>
    <w:multiLevelType w:val="multilevel"/>
    <w:tmpl w:val="AC2A5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3B23FD"/>
    <w:multiLevelType w:val="multilevel"/>
    <w:tmpl w:val="C6C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933A98"/>
    <w:multiLevelType w:val="hybridMultilevel"/>
    <w:tmpl w:val="86BAFB18"/>
    <w:lvl w:ilvl="0" w:tplc="2E7E1A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FF0693"/>
    <w:multiLevelType w:val="hybridMultilevel"/>
    <w:tmpl w:val="54D032BA"/>
    <w:lvl w:ilvl="0" w:tplc="58145CBE">
      <w:start w:val="1"/>
      <w:numFmt w:val="decimal"/>
      <w:lvlText w:val="%1."/>
      <w:lvlJc w:val="left"/>
      <w:pPr>
        <w:ind w:left="720" w:hanging="360"/>
      </w:pPr>
      <w:rPr>
        <w:rFonts w:eastAsia="Times New Roman" w:hint="default"/>
        <w:b w:val="0"/>
        <w:color w:val="0E1034"/>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1260BC"/>
    <w:multiLevelType w:val="hybridMultilevel"/>
    <w:tmpl w:val="CA6A0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3172A1"/>
    <w:multiLevelType w:val="hybridMultilevel"/>
    <w:tmpl w:val="9C8C4CC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031475"/>
    <w:multiLevelType w:val="hybridMultilevel"/>
    <w:tmpl w:val="A8C07D90"/>
    <w:lvl w:ilvl="0" w:tplc="A24A68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F66814"/>
    <w:multiLevelType w:val="hybridMultilevel"/>
    <w:tmpl w:val="0CDA8D7C"/>
    <w:lvl w:ilvl="0" w:tplc="B5D685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5477C0"/>
    <w:multiLevelType w:val="multilevel"/>
    <w:tmpl w:val="5BF2C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59035D"/>
    <w:multiLevelType w:val="multilevel"/>
    <w:tmpl w:val="7E9C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9BB0C9F"/>
    <w:multiLevelType w:val="hybridMultilevel"/>
    <w:tmpl w:val="8D62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736CAA"/>
    <w:multiLevelType w:val="hybridMultilevel"/>
    <w:tmpl w:val="639A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C0534"/>
    <w:multiLevelType w:val="hybridMultilevel"/>
    <w:tmpl w:val="0512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486271"/>
    <w:multiLevelType w:val="multilevel"/>
    <w:tmpl w:val="CC9C2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B037601"/>
    <w:multiLevelType w:val="multilevel"/>
    <w:tmpl w:val="FD6E1FC4"/>
    <w:lvl w:ilvl="0">
      <w:start w:val="1"/>
      <w:numFmt w:val="lowerRoman"/>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F744857"/>
    <w:multiLevelType w:val="multilevel"/>
    <w:tmpl w:val="DDC0C270"/>
    <w:lvl w:ilvl="0">
      <w:start w:val="1"/>
      <w:numFmt w:val="decimal"/>
      <w:lvlText w:val="%1."/>
      <w:lvlJc w:val="left"/>
      <w:pPr>
        <w:ind w:left="810" w:hanging="360"/>
      </w:pPr>
      <w:rPr>
        <w:sz w:val="20"/>
      </w:rPr>
    </w:lvl>
    <w:lvl w:ilvl="1">
      <w:start w:val="1"/>
      <w:numFmt w:val="bullet"/>
      <w:lvlText w:val=""/>
      <w:lvlJc w:val="left"/>
      <w:pPr>
        <w:ind w:left="1242" w:hanging="432"/>
      </w:pPr>
      <w:rPr>
        <w:rFonts w:ascii="Symbol" w:hAnsi="Symbol" w:hint="default"/>
        <w:sz w:val="20"/>
      </w:rPr>
    </w:lvl>
    <w:lvl w:ilvl="2">
      <w:start w:val="1"/>
      <w:numFmt w:val="decimal"/>
      <w:lvlText w:val="%1.%2.%3."/>
      <w:lvlJc w:val="left"/>
      <w:pPr>
        <w:ind w:left="1674" w:hanging="504"/>
      </w:pPr>
      <w:rPr>
        <w:rFonts w:hint="default"/>
        <w:sz w:val="20"/>
      </w:rPr>
    </w:lvl>
    <w:lvl w:ilvl="3">
      <w:start w:val="1"/>
      <w:numFmt w:val="decimal"/>
      <w:lvlText w:val="%1.%2.%3.%4."/>
      <w:lvlJc w:val="left"/>
      <w:pPr>
        <w:ind w:left="2178" w:hanging="648"/>
      </w:pPr>
      <w:rPr>
        <w:rFonts w:hint="default"/>
        <w:sz w:val="20"/>
      </w:rPr>
    </w:lvl>
    <w:lvl w:ilvl="4">
      <w:start w:val="1"/>
      <w:numFmt w:val="decimal"/>
      <w:lvlText w:val="%1.%2.%3.%4.%5."/>
      <w:lvlJc w:val="left"/>
      <w:pPr>
        <w:ind w:left="2682" w:hanging="792"/>
      </w:pPr>
      <w:rPr>
        <w:rFonts w:hint="default"/>
        <w:sz w:val="20"/>
      </w:rPr>
    </w:lvl>
    <w:lvl w:ilvl="5">
      <w:start w:val="1"/>
      <w:numFmt w:val="decimal"/>
      <w:lvlText w:val="%1.%2.%3.%4.%5.%6."/>
      <w:lvlJc w:val="left"/>
      <w:pPr>
        <w:ind w:left="3186" w:hanging="936"/>
      </w:pPr>
      <w:rPr>
        <w:rFonts w:hint="default"/>
        <w:sz w:val="20"/>
      </w:rPr>
    </w:lvl>
    <w:lvl w:ilvl="6">
      <w:start w:val="1"/>
      <w:numFmt w:val="decimal"/>
      <w:lvlText w:val="%1.%2.%3.%4.%5.%6.%7."/>
      <w:lvlJc w:val="left"/>
      <w:pPr>
        <w:ind w:left="3690" w:hanging="1080"/>
      </w:pPr>
      <w:rPr>
        <w:rFonts w:hint="default"/>
        <w:sz w:val="20"/>
      </w:rPr>
    </w:lvl>
    <w:lvl w:ilvl="7">
      <w:start w:val="1"/>
      <w:numFmt w:val="decimal"/>
      <w:lvlText w:val="%1.%2.%3.%4.%5.%6.%7.%8."/>
      <w:lvlJc w:val="left"/>
      <w:pPr>
        <w:ind w:left="4194" w:hanging="1224"/>
      </w:pPr>
      <w:rPr>
        <w:rFonts w:hint="default"/>
        <w:sz w:val="20"/>
      </w:rPr>
    </w:lvl>
    <w:lvl w:ilvl="8">
      <w:start w:val="1"/>
      <w:numFmt w:val="decimal"/>
      <w:lvlText w:val="%1.%2.%3.%4.%5.%6.%7.%8.%9."/>
      <w:lvlJc w:val="left"/>
      <w:pPr>
        <w:ind w:left="4770" w:hanging="1440"/>
      </w:pPr>
      <w:rPr>
        <w:rFonts w:hint="default"/>
        <w:sz w:val="20"/>
      </w:rPr>
    </w:lvl>
  </w:abstractNum>
  <w:abstractNum w:abstractNumId="18">
    <w:nsid w:val="52095D18"/>
    <w:multiLevelType w:val="multilevel"/>
    <w:tmpl w:val="CB8C6570"/>
    <w:lvl w:ilvl="0">
      <w:start w:val="1"/>
      <w:numFmt w:val="lowerRoman"/>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884E54"/>
    <w:multiLevelType w:val="hybridMultilevel"/>
    <w:tmpl w:val="82C41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2F3661"/>
    <w:multiLevelType w:val="hybridMultilevel"/>
    <w:tmpl w:val="D5A84D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E9056A"/>
    <w:multiLevelType w:val="hybridMultilevel"/>
    <w:tmpl w:val="3D123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AE7D9F"/>
    <w:multiLevelType w:val="hybridMultilevel"/>
    <w:tmpl w:val="478E8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C315E7E"/>
    <w:multiLevelType w:val="hybridMultilevel"/>
    <w:tmpl w:val="993E7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787F73"/>
    <w:multiLevelType w:val="multilevel"/>
    <w:tmpl w:val="D09A1CDC"/>
    <w:lvl w:ilvl="0">
      <w:start w:val="1"/>
      <w:numFmt w:val="lowerRoman"/>
      <w:lvlText w:val="%1."/>
      <w:lvlJc w:val="left"/>
      <w:pPr>
        <w:tabs>
          <w:tab w:val="num" w:pos="720"/>
        </w:tabs>
        <w:ind w:left="720" w:hanging="360"/>
      </w:pPr>
      <w:rPr>
        <w:rFonts w:ascii="Times New Roman" w:eastAsiaTheme="minorHAnsi"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463522"/>
    <w:multiLevelType w:val="hybridMultilevel"/>
    <w:tmpl w:val="5AEEED16"/>
    <w:lvl w:ilvl="0" w:tplc="9F5AD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4260CD"/>
    <w:multiLevelType w:val="multilevel"/>
    <w:tmpl w:val="CC9C2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4897703"/>
    <w:multiLevelType w:val="hybridMultilevel"/>
    <w:tmpl w:val="F6C483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937FF8"/>
    <w:multiLevelType w:val="hybridMultilevel"/>
    <w:tmpl w:val="625CF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B4727F4"/>
    <w:multiLevelType w:val="hybridMultilevel"/>
    <w:tmpl w:val="E9449AB0"/>
    <w:lvl w:ilvl="0" w:tplc="0CB60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D730B6C"/>
    <w:multiLevelType w:val="hybridMultilevel"/>
    <w:tmpl w:val="AE384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0"/>
  </w:num>
  <w:num w:numId="3">
    <w:abstractNumId w:val="10"/>
  </w:num>
  <w:num w:numId="4">
    <w:abstractNumId w:val="3"/>
  </w:num>
  <w:num w:numId="5">
    <w:abstractNumId w:val="30"/>
  </w:num>
  <w:num w:numId="6">
    <w:abstractNumId w:val="18"/>
  </w:num>
  <w:num w:numId="7">
    <w:abstractNumId w:val="6"/>
  </w:num>
  <w:num w:numId="8">
    <w:abstractNumId w:val="22"/>
  </w:num>
  <w:num w:numId="9">
    <w:abstractNumId w:val="24"/>
  </w:num>
  <w:num w:numId="10">
    <w:abstractNumId w:val="11"/>
  </w:num>
  <w:num w:numId="11">
    <w:abstractNumId w:val="21"/>
  </w:num>
  <w:num w:numId="12">
    <w:abstractNumId w:val="8"/>
  </w:num>
  <w:num w:numId="13">
    <w:abstractNumId w:val="29"/>
  </w:num>
  <w:num w:numId="14">
    <w:abstractNumId w:val="4"/>
  </w:num>
  <w:num w:numId="15">
    <w:abstractNumId w:val="12"/>
  </w:num>
  <w:num w:numId="16">
    <w:abstractNumId w:val="17"/>
  </w:num>
  <w:num w:numId="17">
    <w:abstractNumId w:val="2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20"/>
  </w:num>
  <w:num w:numId="21">
    <w:abstractNumId w:val="15"/>
  </w:num>
  <w:num w:numId="22">
    <w:abstractNumId w:val="2"/>
  </w:num>
  <w:num w:numId="23">
    <w:abstractNumId w:val="7"/>
  </w:num>
  <w:num w:numId="24">
    <w:abstractNumId w:val="19"/>
  </w:num>
  <w:num w:numId="25">
    <w:abstractNumId w:val="14"/>
  </w:num>
  <w:num w:numId="26">
    <w:abstractNumId w:val="9"/>
  </w:num>
  <w:num w:numId="27">
    <w:abstractNumId w:val="25"/>
  </w:num>
  <w:num w:numId="28">
    <w:abstractNumId w:val="23"/>
  </w:num>
  <w:num w:numId="29">
    <w:abstractNumId w:val="5"/>
  </w:num>
  <w:num w:numId="30">
    <w:abstractNumId w:val="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18"/>
    <w:rsid w:val="0002675D"/>
    <w:rsid w:val="000C4ACB"/>
    <w:rsid w:val="001F0B93"/>
    <w:rsid w:val="002119DB"/>
    <w:rsid w:val="0022077F"/>
    <w:rsid w:val="00305702"/>
    <w:rsid w:val="00330C07"/>
    <w:rsid w:val="003D1818"/>
    <w:rsid w:val="003E5B4D"/>
    <w:rsid w:val="003E6D1F"/>
    <w:rsid w:val="00406232"/>
    <w:rsid w:val="00407493"/>
    <w:rsid w:val="005016A7"/>
    <w:rsid w:val="00524596"/>
    <w:rsid w:val="005A0A9C"/>
    <w:rsid w:val="005E16BD"/>
    <w:rsid w:val="00655251"/>
    <w:rsid w:val="007E29C6"/>
    <w:rsid w:val="008153C6"/>
    <w:rsid w:val="009A4162"/>
    <w:rsid w:val="009B5650"/>
    <w:rsid w:val="00B022D4"/>
    <w:rsid w:val="00B25D1A"/>
    <w:rsid w:val="00B372ED"/>
    <w:rsid w:val="00B40AFB"/>
    <w:rsid w:val="00B53F75"/>
    <w:rsid w:val="00B6490B"/>
    <w:rsid w:val="00BC47FE"/>
    <w:rsid w:val="00C31DF2"/>
    <w:rsid w:val="00CD4C1D"/>
    <w:rsid w:val="00D56A35"/>
    <w:rsid w:val="00DC231B"/>
    <w:rsid w:val="00DE1E59"/>
    <w:rsid w:val="00E20088"/>
    <w:rsid w:val="00E277A5"/>
    <w:rsid w:val="00E56443"/>
    <w:rsid w:val="00E56514"/>
    <w:rsid w:val="00F26D91"/>
    <w:rsid w:val="00F75091"/>
    <w:rsid w:val="00F84157"/>
    <w:rsid w:val="00F86921"/>
    <w:rsid w:val="00FB0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9C6"/>
    <w:pPr>
      <w:ind w:left="720"/>
      <w:contextualSpacing/>
    </w:pPr>
  </w:style>
  <w:style w:type="paragraph" w:styleId="BalloonText">
    <w:name w:val="Balloon Text"/>
    <w:basedOn w:val="Normal"/>
    <w:link w:val="BalloonTextChar"/>
    <w:uiPriority w:val="99"/>
    <w:semiHidden/>
    <w:unhideWhenUsed/>
    <w:rsid w:val="003E6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D1F"/>
    <w:rPr>
      <w:rFonts w:ascii="Tahoma" w:hAnsi="Tahoma" w:cs="Tahoma"/>
      <w:sz w:val="16"/>
      <w:szCs w:val="16"/>
    </w:rPr>
  </w:style>
  <w:style w:type="character" w:styleId="Strong">
    <w:name w:val="Strong"/>
    <w:basedOn w:val="DefaultParagraphFont"/>
    <w:uiPriority w:val="22"/>
    <w:qFormat/>
    <w:rsid w:val="00FB0961"/>
    <w:rPr>
      <w:b/>
      <w:bCs/>
    </w:rPr>
  </w:style>
  <w:style w:type="table" w:customStyle="1" w:styleId="TableGrid">
    <w:name w:val="TableGrid"/>
    <w:rsid w:val="00FB0961"/>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E27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7A5"/>
  </w:style>
  <w:style w:type="paragraph" w:styleId="Footer">
    <w:name w:val="footer"/>
    <w:basedOn w:val="Normal"/>
    <w:link w:val="FooterChar"/>
    <w:uiPriority w:val="99"/>
    <w:unhideWhenUsed/>
    <w:rsid w:val="00E27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7A5"/>
  </w:style>
  <w:style w:type="paragraph" w:styleId="Revision">
    <w:name w:val="Revision"/>
    <w:hidden/>
    <w:uiPriority w:val="99"/>
    <w:semiHidden/>
    <w:rsid w:val="000C4AC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9C6"/>
    <w:pPr>
      <w:ind w:left="720"/>
      <w:contextualSpacing/>
    </w:pPr>
  </w:style>
  <w:style w:type="paragraph" w:styleId="BalloonText">
    <w:name w:val="Balloon Text"/>
    <w:basedOn w:val="Normal"/>
    <w:link w:val="BalloonTextChar"/>
    <w:uiPriority w:val="99"/>
    <w:semiHidden/>
    <w:unhideWhenUsed/>
    <w:rsid w:val="003E6D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D1F"/>
    <w:rPr>
      <w:rFonts w:ascii="Tahoma" w:hAnsi="Tahoma" w:cs="Tahoma"/>
      <w:sz w:val="16"/>
      <w:szCs w:val="16"/>
    </w:rPr>
  </w:style>
  <w:style w:type="character" w:styleId="Strong">
    <w:name w:val="Strong"/>
    <w:basedOn w:val="DefaultParagraphFont"/>
    <w:uiPriority w:val="22"/>
    <w:qFormat/>
    <w:rsid w:val="00FB0961"/>
    <w:rPr>
      <w:b/>
      <w:bCs/>
    </w:rPr>
  </w:style>
  <w:style w:type="table" w:customStyle="1" w:styleId="TableGrid">
    <w:name w:val="TableGrid"/>
    <w:rsid w:val="00FB0961"/>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E27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7A5"/>
  </w:style>
  <w:style w:type="paragraph" w:styleId="Footer">
    <w:name w:val="footer"/>
    <w:basedOn w:val="Normal"/>
    <w:link w:val="FooterChar"/>
    <w:uiPriority w:val="99"/>
    <w:unhideWhenUsed/>
    <w:rsid w:val="00E27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7A5"/>
  </w:style>
  <w:style w:type="paragraph" w:styleId="Revision">
    <w:name w:val="Revision"/>
    <w:hidden/>
    <w:uiPriority w:val="99"/>
    <w:semiHidden/>
    <w:rsid w:val="000C4A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0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BDDD7-FB9F-4D41-8CD4-D031725F4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TotalTime>
  <Pages>17</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2024-05-27T19:53:00Z</dcterms:created>
  <dcterms:modified xsi:type="dcterms:W3CDTF">2024-05-28T08:36:00Z</dcterms:modified>
</cp:coreProperties>
</file>